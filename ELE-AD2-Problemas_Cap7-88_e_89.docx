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0053" w14:textId="3FE397D5" w:rsidR="00185AF0" w:rsidRPr="00C2598D" w:rsidRDefault="009B250B">
      <w:pPr>
        <w:pStyle w:val="Date"/>
        <w:rPr>
          <w:lang w:val="pt-BR"/>
        </w:rPr>
      </w:pPr>
      <w:bookmarkStart w:id="0" w:name="OLE_LINK3"/>
      <w:bookmarkStart w:id="1" w:name="OLE_LINK4"/>
      <w:r w:rsidRPr="00C2598D">
        <w:rPr>
          <w:lang w:val="pt-BR"/>
        </w:rPr>
        <w:t>1</w:t>
      </w:r>
      <w:r w:rsidR="009A635E">
        <w:rPr>
          <w:lang w:val="pt-BR"/>
        </w:rPr>
        <w:t>2</w:t>
      </w:r>
      <w:r w:rsidRPr="00C2598D">
        <w:rPr>
          <w:lang w:val="pt-BR"/>
        </w:rPr>
        <w:t>/05/2020</w:t>
      </w:r>
    </w:p>
    <w:p w14:paraId="64951540" w14:textId="7C6391B7" w:rsidR="003041B0" w:rsidRPr="00C2598D" w:rsidDel="00D7544F" w:rsidRDefault="00741A2D">
      <w:pPr>
        <w:pStyle w:val="Title"/>
        <w:rPr>
          <w:del w:id="2" w:author="Fernando Cesar Couto Rodrigues" w:date="2020-05-15T18:30:00Z"/>
          <w:lang w:val="pt-BR"/>
        </w:rPr>
      </w:pPr>
      <w:ins w:id="3" w:author="Fernando Cesar Couto Rodrigues" w:date="2020-05-15T18:27:00Z">
        <w:r w:rsidRPr="00741A2D">
          <w:rPr>
            <w:u w:val="single"/>
            <w:lang w:val="pt-BR"/>
            <w:rPrChange w:id="4" w:author="Fernando Cesar Couto Rodrigues" w:date="2020-05-15T18:27:00Z">
              <w:rPr>
                <w:lang w:val="pt-BR"/>
              </w:rPr>
            </w:rPrChange>
          </w:rPr>
          <w:t>parte</w:t>
        </w:r>
        <w:r>
          <w:rPr>
            <w:lang w:val="pt-BR"/>
          </w:rPr>
          <w:t xml:space="preserve"> do </w:t>
        </w:r>
      </w:ins>
      <w:r w:rsidR="009B250B" w:rsidRPr="00C2598D">
        <w:rPr>
          <w:lang w:val="pt-BR"/>
        </w:rPr>
        <w:t>Trabalho ad2</w:t>
      </w:r>
      <w:r w:rsidR="00C2598D">
        <w:rPr>
          <w:lang w:val="pt-BR"/>
        </w:rPr>
        <w:t xml:space="preserve"> de </w:t>
      </w:r>
      <w:r w:rsidR="00C2598D" w:rsidRPr="00C2598D">
        <w:rPr>
          <w:lang w:val="pt-BR"/>
        </w:rPr>
        <w:t>eletricidade</w:t>
      </w:r>
      <w:r w:rsidR="00C2598D" w:rsidRPr="00C2598D">
        <w:rPr>
          <w:lang w:val="pt-BR"/>
        </w:rPr>
        <w:br/>
      </w:r>
      <w:r w:rsidR="00C2598D">
        <w:rPr>
          <w:lang w:val="pt-BR"/>
        </w:rPr>
        <w:t xml:space="preserve">título: análise de </w:t>
      </w:r>
      <w:r w:rsidR="00C2598D" w:rsidRPr="00C2598D">
        <w:rPr>
          <w:lang w:val="pt-BR"/>
        </w:rPr>
        <w:t>Circuitos diferenciadores e integradores</w:t>
      </w:r>
    </w:p>
    <w:p w14:paraId="01EBAD79" w14:textId="50C27AE8" w:rsidR="00185AF0" w:rsidDel="004D09BD" w:rsidRDefault="009B250B">
      <w:pPr>
        <w:pStyle w:val="Heading1"/>
        <w:rPr>
          <w:del w:id="5" w:author="Fernando Cesar Couto Rodrigues" w:date="2020-05-15T18:30:00Z"/>
        </w:rPr>
      </w:pPr>
      <w:del w:id="6" w:author="Fernando Cesar Couto Rodrigues" w:date="2020-05-15T18:30:00Z">
        <w:r w:rsidDel="004D09BD">
          <w:delText>objetivos</w:delText>
        </w:r>
      </w:del>
    </w:p>
    <w:p w14:paraId="496AA7C4" w14:textId="45FFA1B1" w:rsidR="00185AF0" w:rsidRPr="009B250B" w:rsidDel="004D09BD" w:rsidRDefault="009B250B">
      <w:pPr>
        <w:rPr>
          <w:del w:id="7" w:author="Fernando Cesar Couto Rodrigues" w:date="2020-05-15T18:30:00Z"/>
          <w:lang w:val="pt-BR"/>
        </w:rPr>
      </w:pPr>
      <w:del w:id="8" w:author="Fernando Cesar Couto Rodrigues" w:date="2020-05-15T18:30:00Z">
        <w:r w:rsidRPr="009B250B" w:rsidDel="004D09BD">
          <w:rPr>
            <w:lang w:val="pt-BR"/>
          </w:rPr>
          <w:delText xml:space="preserve">Relembrando que </w:delText>
        </w:r>
        <w:r w:rsidDel="004D09BD">
          <w:rPr>
            <w:lang w:val="pt-BR"/>
          </w:rPr>
          <w:delText>a disciplina de Eletricidade aplica os conceitos das disciplinas FIS-2 e CAL-2</w:delText>
        </w:r>
        <w:r w:rsidR="00C2598D" w:rsidDel="004D09BD">
          <w:rPr>
            <w:lang w:val="pt-BR"/>
          </w:rPr>
          <w:delText xml:space="preserve"> ao </w:delText>
        </w:r>
        <w:r w:rsidDel="004D09BD">
          <w:rPr>
            <w:lang w:val="pt-BR"/>
          </w:rPr>
          <w:delText>prep</w:delText>
        </w:r>
        <w:r w:rsidR="00C2598D" w:rsidDel="004D09BD">
          <w:rPr>
            <w:lang w:val="pt-BR"/>
          </w:rPr>
          <w:delText>arar</w:delText>
        </w:r>
        <w:r w:rsidDel="004D09BD">
          <w:rPr>
            <w:lang w:val="pt-BR"/>
          </w:rPr>
          <w:delText xml:space="preserve"> para</w:delText>
        </w:r>
        <w:r w:rsidR="00C2598D" w:rsidDel="004D09BD">
          <w:rPr>
            <w:lang w:val="pt-BR"/>
          </w:rPr>
          <w:delText xml:space="preserve"> as habilitações do ciclo profissional, os grupos de aspirantes devem, ao final do TRABALHO AD2:</w:delText>
        </w:r>
        <w:r w:rsidR="002F21F0" w:rsidDel="004D09BD">
          <w:rPr>
            <w:lang w:val="pt-BR"/>
          </w:rPr>
          <w:br/>
        </w:r>
      </w:del>
    </w:p>
    <w:p w14:paraId="1BB2D583" w14:textId="13A4AACF" w:rsidR="00C6582F" w:rsidRPr="00C6582F" w:rsidDel="004D09BD" w:rsidRDefault="00C2598D" w:rsidP="00C6582F">
      <w:pPr>
        <w:pStyle w:val="Heading2"/>
        <w:rPr>
          <w:del w:id="9" w:author="Fernando Cesar Couto Rodrigues" w:date="2020-05-15T18:30:00Z"/>
          <w:lang w:val="pt-BR"/>
        </w:rPr>
      </w:pPr>
      <w:del w:id="10" w:author="Fernando Cesar Couto Rodrigues" w:date="2020-05-15T18:30:00Z">
        <w:r w:rsidRPr="00C2598D" w:rsidDel="004D09BD">
          <w:rPr>
            <w:lang w:val="pt-BR"/>
          </w:rPr>
          <w:delText>Identificar</w:delText>
        </w:r>
        <w:r w:rsidR="005657C8" w:rsidDel="004D09BD">
          <w:rPr>
            <w:lang w:val="pt-BR"/>
          </w:rPr>
          <w:delText xml:space="preserve">, </w:delText>
        </w:r>
        <w:r w:rsidDel="004D09BD">
          <w:rPr>
            <w:lang w:val="pt-BR"/>
          </w:rPr>
          <w:delText>reconhecer as principais cara</w:delText>
        </w:r>
        <w:r w:rsidR="005657C8" w:rsidDel="004D09BD">
          <w:rPr>
            <w:lang w:val="pt-BR"/>
          </w:rPr>
          <w:delText xml:space="preserve">cterísticas e comparar entre si </w:delText>
        </w:r>
        <w:r w:rsidRPr="00C2598D" w:rsidDel="004D09BD">
          <w:rPr>
            <w:lang w:val="pt-BR"/>
          </w:rPr>
          <w:delText>os s</w:delText>
        </w:r>
        <w:r w:rsidDel="004D09BD">
          <w:rPr>
            <w:lang w:val="pt-BR"/>
          </w:rPr>
          <w:delText xml:space="preserve">eguintes tipos de </w:delText>
        </w:r>
        <w:r w:rsidR="005657C8" w:rsidDel="004D09BD">
          <w:rPr>
            <w:lang w:val="pt-BR"/>
          </w:rPr>
          <w:delText>circuitos diferenciadores e integradores:</w:delText>
        </w:r>
      </w:del>
    </w:p>
    <w:p w14:paraId="36B5BBC3" w14:textId="5893A2BE" w:rsidR="00185AF0" w:rsidDel="004D09BD" w:rsidRDefault="005657C8" w:rsidP="005657C8">
      <w:pPr>
        <w:pStyle w:val="Heading3"/>
        <w:rPr>
          <w:del w:id="11" w:author="Fernando Cesar Couto Rodrigues" w:date="2020-05-15T18:30:00Z"/>
          <w:lang w:val="pt-BR"/>
        </w:rPr>
      </w:pPr>
      <w:del w:id="12" w:author="Fernando Cesar Couto Rodrigues" w:date="2020-05-15T18:30:00Z">
        <w:r w:rsidRPr="00D421F1" w:rsidDel="004D09BD">
          <w:rPr>
            <w:b/>
            <w:bCs/>
            <w:lang w:val="pt-BR"/>
            <w:rPrChange w:id="13" w:author="Fernando Cesar Couto Rodrigues" w:date="2020-05-15T18:28:00Z">
              <w:rPr>
                <w:lang w:val="pt-BR"/>
              </w:rPr>
            </w:rPrChange>
          </w:rPr>
          <w:delText xml:space="preserve">Circuitos RC e RL alimentados por um </w:delText>
        </w:r>
      </w:del>
      <w:del w:id="14" w:author="Fernando Cesar Couto Rodrigues" w:date="2020-05-14T19:18:00Z">
        <w:r w:rsidR="007600FB" w:rsidRPr="00D421F1" w:rsidDel="005806E7">
          <w:rPr>
            <w:b/>
            <w:bCs/>
            <w:lang w:val="pt-BR"/>
            <w:rPrChange w:id="15" w:author="Fernando Cesar Couto Rodrigues" w:date="2020-05-15T18:28:00Z">
              <w:rPr>
                <w:lang w:val="pt-BR"/>
              </w:rPr>
            </w:rPrChange>
          </w:rPr>
          <w:delText>t</w:delText>
        </w:r>
      </w:del>
      <w:del w:id="16" w:author="Fernando Cesar Couto Rodrigues" w:date="2020-05-14T19:19:00Z">
        <w:r w:rsidRPr="00D421F1" w:rsidDel="00FE696D">
          <w:rPr>
            <w:b/>
            <w:bCs/>
            <w:lang w:val="pt-BR"/>
            <w:rPrChange w:id="17" w:author="Fernando Cesar Couto Rodrigues" w:date="2020-05-15T18:28:00Z">
              <w:rPr>
                <w:lang w:val="pt-BR"/>
              </w:rPr>
            </w:rPrChange>
          </w:rPr>
          <w:delText>rem de pulso</w:delText>
        </w:r>
        <w:r w:rsidRPr="00D421F1" w:rsidDel="0075334F">
          <w:rPr>
            <w:b/>
            <w:bCs/>
            <w:lang w:val="pt-BR"/>
            <w:rPrChange w:id="18" w:author="Fernando Cesar Couto Rodrigues" w:date="2020-05-15T18:28:00Z">
              <w:rPr>
                <w:lang w:val="pt-BR"/>
              </w:rPr>
            </w:rPrChange>
          </w:rPr>
          <w:delText>s</w:delText>
        </w:r>
      </w:del>
      <w:del w:id="19" w:author="Fernando Cesar Couto Rodrigues" w:date="2020-05-15T18:30:00Z">
        <w:r w:rsidRPr="00D421F1" w:rsidDel="004D09BD">
          <w:rPr>
            <w:b/>
            <w:bCs/>
            <w:lang w:val="pt-BR"/>
            <w:rPrChange w:id="20" w:author="Fernando Cesar Couto Rodrigues" w:date="2020-05-15T18:28:00Z">
              <w:rPr>
                <w:lang w:val="pt-BR"/>
              </w:rPr>
            </w:rPrChange>
          </w:rPr>
          <w:delText xml:space="preserve"> de largura T, como indicado nos problemas P7</w:delText>
        </w:r>
        <w:r w:rsidR="00592A7A" w:rsidRPr="00D421F1" w:rsidDel="004D09BD">
          <w:rPr>
            <w:b/>
            <w:bCs/>
            <w:lang w:val="pt-BR"/>
            <w:rPrChange w:id="21" w:author="Fernando Cesar Couto Rodrigues" w:date="2020-05-15T18:28:00Z">
              <w:rPr>
                <w:lang w:val="pt-BR"/>
              </w:rPr>
            </w:rPrChange>
          </w:rPr>
          <w:delText>.</w:delText>
        </w:r>
        <w:r w:rsidRPr="00D421F1" w:rsidDel="004D09BD">
          <w:rPr>
            <w:b/>
            <w:bCs/>
            <w:lang w:val="pt-BR"/>
            <w:rPrChange w:id="22" w:author="Fernando Cesar Couto Rodrigues" w:date="2020-05-15T18:28:00Z">
              <w:rPr>
                <w:lang w:val="pt-BR"/>
              </w:rPr>
            </w:rPrChange>
          </w:rPr>
          <w:delText>8</w:delText>
        </w:r>
        <w:r w:rsidR="00592A7A" w:rsidRPr="00D421F1" w:rsidDel="004D09BD">
          <w:rPr>
            <w:b/>
            <w:bCs/>
            <w:lang w:val="pt-BR"/>
            <w:rPrChange w:id="23" w:author="Fernando Cesar Couto Rodrigues" w:date="2020-05-15T18:28:00Z">
              <w:rPr>
                <w:lang w:val="pt-BR"/>
              </w:rPr>
            </w:rPrChange>
          </w:rPr>
          <w:delText>8</w:delText>
        </w:r>
        <w:r w:rsidRPr="00D421F1" w:rsidDel="004D09BD">
          <w:rPr>
            <w:b/>
            <w:bCs/>
            <w:lang w:val="pt-BR"/>
            <w:rPrChange w:id="24" w:author="Fernando Cesar Couto Rodrigues" w:date="2020-05-15T18:28:00Z">
              <w:rPr>
                <w:lang w:val="pt-BR"/>
              </w:rPr>
            </w:rPrChange>
          </w:rPr>
          <w:delText xml:space="preserve"> e P7</w:delText>
        </w:r>
        <w:r w:rsidR="00592A7A" w:rsidRPr="00D421F1" w:rsidDel="004D09BD">
          <w:rPr>
            <w:b/>
            <w:bCs/>
            <w:lang w:val="pt-BR"/>
            <w:rPrChange w:id="25" w:author="Fernando Cesar Couto Rodrigues" w:date="2020-05-15T18:28:00Z">
              <w:rPr>
                <w:lang w:val="pt-BR"/>
              </w:rPr>
            </w:rPrChange>
          </w:rPr>
          <w:delText>.8</w:delText>
        </w:r>
        <w:r w:rsidRPr="00D421F1" w:rsidDel="004D09BD">
          <w:rPr>
            <w:b/>
            <w:bCs/>
            <w:lang w:val="pt-BR"/>
            <w:rPrChange w:id="26" w:author="Fernando Cesar Couto Rodrigues" w:date="2020-05-15T18:28:00Z">
              <w:rPr>
                <w:lang w:val="pt-BR"/>
              </w:rPr>
            </w:rPrChange>
          </w:rPr>
          <w:delText>9 da bibliografia indispensável;</w:delText>
        </w:r>
        <w:r w:rsidDel="004D09BD">
          <w:rPr>
            <w:lang w:val="pt-BR"/>
          </w:rPr>
          <w:delText xml:space="preserve"> e</w:delText>
        </w:r>
      </w:del>
    </w:p>
    <w:p w14:paraId="74F0F204" w14:textId="344BC255" w:rsidR="00C6582F" w:rsidDel="004D09BD" w:rsidRDefault="005657C8" w:rsidP="00C6582F">
      <w:pPr>
        <w:pStyle w:val="Heading3"/>
        <w:rPr>
          <w:del w:id="27" w:author="Fernando Cesar Couto Rodrigues" w:date="2020-05-15T18:30:00Z"/>
          <w:lang w:val="pt-BR"/>
        </w:rPr>
      </w:pPr>
      <w:del w:id="28" w:author="Fernando Cesar Couto Rodrigues" w:date="2020-05-15T18:30:00Z">
        <w:r w:rsidDel="004D09BD">
          <w:rPr>
            <w:lang w:val="pt-BR"/>
          </w:rPr>
          <w:delText>Circuitos Integrador e Diferenciador com Amplificador Operacional, analisados em detalhes nas subseções 6.6.1 e 6.6</w:delText>
        </w:r>
        <w:r w:rsidR="00C6582F" w:rsidDel="004D09BD">
          <w:rPr>
            <w:lang w:val="pt-BR"/>
          </w:rPr>
          <w:delText>.2 da bibliografia indispensável, respectivamente.</w:delText>
        </w:r>
        <w:r w:rsidR="00C6582F" w:rsidDel="004D09BD">
          <w:rPr>
            <w:lang w:val="pt-BR"/>
          </w:rPr>
          <w:br/>
        </w:r>
      </w:del>
    </w:p>
    <w:p w14:paraId="5A817CE9" w14:textId="48D71C3E" w:rsidR="003B10AD" w:rsidDel="004D09BD" w:rsidRDefault="00F26F14" w:rsidP="00C6582F">
      <w:pPr>
        <w:pStyle w:val="Heading2"/>
        <w:rPr>
          <w:del w:id="29" w:author="Fernando Cesar Couto Rodrigues" w:date="2020-05-15T18:30:00Z"/>
          <w:lang w:val="pt-BR"/>
        </w:rPr>
      </w:pPr>
      <w:del w:id="30" w:author="Fernando Cesar Couto Rodrigues" w:date="2020-05-15T18:30:00Z">
        <w:r w:rsidDel="004D09BD">
          <w:rPr>
            <w:lang w:val="pt-BR"/>
          </w:rPr>
          <w:delText>Agregar experiência prática básica na u</w:delText>
        </w:r>
        <w:r w:rsidR="00C6582F" w:rsidDel="004D09BD">
          <w:rPr>
            <w:lang w:val="pt-BR"/>
          </w:rPr>
          <w:delText>tiliza</w:delText>
        </w:r>
        <w:r w:rsidDel="004D09BD">
          <w:rPr>
            <w:lang w:val="pt-BR"/>
          </w:rPr>
          <w:delText>ção</w:delText>
        </w:r>
        <w:r w:rsidR="00C6582F" w:rsidDel="004D09BD">
          <w:rPr>
            <w:lang w:val="pt-BR"/>
          </w:rPr>
          <w:delText xml:space="preserve"> </w:delText>
        </w:r>
        <w:r w:rsidDel="004D09BD">
          <w:rPr>
            <w:lang w:val="pt-BR"/>
          </w:rPr>
          <w:delText>d</w:delText>
        </w:r>
        <w:r w:rsidR="00C6582F" w:rsidDel="004D09BD">
          <w:rPr>
            <w:lang w:val="pt-BR"/>
          </w:rPr>
          <w:delText>os seguintes softwares de cálculo e simulação</w:delText>
        </w:r>
        <w:r w:rsidDel="004D09BD">
          <w:rPr>
            <w:lang w:val="pt-BR"/>
          </w:rPr>
          <w:delText>,</w:delText>
        </w:r>
        <w:r w:rsidR="00C6582F" w:rsidDel="004D09BD">
          <w:rPr>
            <w:lang w:val="pt-BR"/>
          </w:rPr>
          <w:delText xml:space="preserve"> </w:delText>
        </w:r>
        <w:r w:rsidR="003B10AD" w:rsidDel="004D09BD">
          <w:rPr>
            <w:lang w:val="pt-BR"/>
          </w:rPr>
          <w:delText>como auxílio no atingimento do objetivo A:</w:delText>
        </w:r>
      </w:del>
    </w:p>
    <w:p w14:paraId="34A1E16B" w14:textId="18F0CFE5" w:rsidR="003B10AD" w:rsidDel="004D09BD" w:rsidRDefault="00A43F29" w:rsidP="003B10AD">
      <w:pPr>
        <w:pStyle w:val="Heading3"/>
        <w:rPr>
          <w:del w:id="31" w:author="Fernando Cesar Couto Rodrigues" w:date="2020-05-15T18:30:00Z"/>
          <w:lang w:val="pt-BR"/>
        </w:rPr>
      </w:pPr>
      <w:del w:id="32" w:author="Fernando Cesar Couto Rodrigues" w:date="2020-05-15T18:30:00Z">
        <w:r w:rsidDel="004D09BD">
          <w:fldChar w:fldCharType="begin"/>
        </w:r>
        <w:r w:rsidRPr="00351AB0" w:rsidDel="004D09BD">
          <w:rPr>
            <w:lang w:val="pt-BR"/>
            <w:rPrChange w:id="33" w:author="Fernando Cesar Couto Rodrigues" w:date="2020-05-15T11:14:00Z">
              <w:rPr/>
            </w:rPrChange>
          </w:rPr>
          <w:delInstrText xml:space="preserve"> HYPERLINK "https://www.mathworks.com/products/matlab-mobile.html" \</w:delInstrText>
        </w:r>
        <w:r w:rsidRPr="00351AB0" w:rsidDel="004D09BD">
          <w:rPr>
            <w:lang w:val="pt-BR"/>
            <w:rPrChange w:id="34" w:author="Fernando Cesar Couto Rodrigues" w:date="2020-05-15T11:14:00Z">
              <w:rPr/>
            </w:rPrChange>
          </w:rPr>
          <w:delInstrText xml:space="preserve">o "Link para cadastro antes de baixar no celular ou tablet" </w:delInstrText>
        </w:r>
        <w:r w:rsidDel="004D09BD">
          <w:fldChar w:fldCharType="separate"/>
        </w:r>
        <w:r w:rsidR="003B10AD" w:rsidRPr="003B10AD" w:rsidDel="004D09BD">
          <w:rPr>
            <w:rStyle w:val="Hyperlink"/>
            <w:lang w:val="pt-BR"/>
          </w:rPr>
          <w:delText>MATLAB MOBILE</w:delText>
        </w:r>
        <w:r w:rsidDel="004D09BD">
          <w:rPr>
            <w:rStyle w:val="Hyperlink"/>
            <w:lang w:val="pt-BR"/>
          </w:rPr>
          <w:fldChar w:fldCharType="end"/>
        </w:r>
        <w:r w:rsidR="003B10AD" w:rsidDel="004D09BD">
          <w:rPr>
            <w:lang w:val="pt-BR"/>
          </w:rPr>
          <w:delText xml:space="preserve"> (</w:delText>
        </w:r>
        <w:r w:rsidR="003B10AD" w:rsidRPr="003B10AD" w:rsidDel="004D09BD">
          <w:rPr>
            <w:lang w:val="pt-BR"/>
          </w:rPr>
          <w:delText>https:</w:delText>
        </w:r>
        <w:r w:rsidR="003B10AD" w:rsidDel="004D09BD">
          <w:rPr>
            <w:lang w:val="pt-BR"/>
          </w:rPr>
          <w:delText>//</w:delText>
        </w:r>
        <w:r w:rsidR="003B10AD" w:rsidRPr="003B10AD" w:rsidDel="004D09BD">
          <w:rPr>
            <w:lang w:val="pt-BR"/>
          </w:rPr>
          <w:delText>www.mathworks.com/products/matlab-mobile.html</w:delText>
        </w:r>
        <w:r w:rsidR="003B10AD" w:rsidDel="004D09BD">
          <w:rPr>
            <w:lang w:val="pt-BR"/>
          </w:rPr>
          <w:delText>),  oferecido gratuitamente pela empresa Mathworks após o cadastro de  uma conta pessoal; e</w:delText>
        </w:r>
      </w:del>
    </w:p>
    <w:p w14:paraId="4151997E" w14:textId="0B0E4F6B" w:rsidR="00C6582F" w:rsidRPr="00A65971" w:rsidDel="004D09BD" w:rsidRDefault="00A43F29" w:rsidP="003B10AD">
      <w:pPr>
        <w:pStyle w:val="Heading3"/>
        <w:rPr>
          <w:del w:id="35" w:author="Fernando Cesar Couto Rodrigues" w:date="2020-05-15T18:30:00Z"/>
          <w:b/>
          <w:bCs/>
          <w:lang w:val="pt-BR"/>
          <w:rPrChange w:id="36" w:author="Fernando Cesar Couto Rodrigues" w:date="2020-05-15T18:29:00Z">
            <w:rPr>
              <w:del w:id="37" w:author="Fernando Cesar Couto Rodrigues" w:date="2020-05-15T18:30:00Z"/>
              <w:lang w:val="pt-BR"/>
            </w:rPr>
          </w:rPrChange>
        </w:rPr>
      </w:pPr>
      <w:del w:id="38" w:author="Fernando Cesar Couto Rodrigues" w:date="2020-05-15T18:30:00Z">
        <w:r w:rsidRPr="00A65971" w:rsidDel="004D09BD">
          <w:rPr>
            <w:b/>
            <w:bCs/>
            <w:rPrChange w:id="39" w:author="Fernando Cesar Couto Rodrigues" w:date="2020-05-15T18:29:00Z">
              <w:rPr/>
            </w:rPrChange>
          </w:rPr>
          <w:fldChar w:fldCharType="begin"/>
        </w:r>
        <w:r w:rsidRPr="00A65971" w:rsidDel="004D09BD">
          <w:rPr>
            <w:b/>
            <w:bCs/>
            <w:lang w:val="pt-BR"/>
            <w:rPrChange w:id="40" w:author="Fernando Cesar Couto Rodrigues" w:date="2020-05-15T18:29:00Z">
              <w:rPr/>
            </w:rPrChange>
          </w:rPr>
          <w:delInstrText xml:space="preserve"> HYPERLINK "https://www.multisim.</w:delInstrText>
        </w:r>
        <w:r w:rsidRPr="00A65971" w:rsidDel="004D09BD">
          <w:rPr>
            <w:b/>
            <w:bCs/>
            <w:lang w:val="pt-BR"/>
            <w:rPrChange w:id="41" w:author="Fernando Cesar Couto Rodrigues" w:date="2020-05-15T18:29:00Z">
              <w:rPr/>
            </w:rPrChange>
          </w:rPr>
          <w:delInstrText xml:space="preserve">com/" \o "Link para cadastro, acesso e utilização em navegadores suportados" </w:delInstrText>
        </w:r>
        <w:r w:rsidRPr="00A65971" w:rsidDel="004D09BD">
          <w:rPr>
            <w:b/>
            <w:bCs/>
            <w:rPrChange w:id="42" w:author="Fernando Cesar Couto Rodrigues" w:date="2020-05-15T18:29:00Z">
              <w:rPr/>
            </w:rPrChange>
          </w:rPr>
          <w:fldChar w:fldCharType="separate"/>
        </w:r>
        <w:r w:rsidR="003B10AD" w:rsidRPr="00A65971" w:rsidDel="004D09BD">
          <w:rPr>
            <w:rStyle w:val="Hyperlink"/>
            <w:b/>
            <w:bCs/>
            <w:lang w:val="pt-BR"/>
            <w:rPrChange w:id="43" w:author="Fernando Cesar Couto Rodrigues" w:date="2020-05-15T18:29:00Z">
              <w:rPr>
                <w:rStyle w:val="Hyperlink"/>
                <w:lang w:val="pt-BR"/>
              </w:rPr>
            </w:rPrChange>
          </w:rPr>
          <w:delText>MULTISIM LIVE</w:delText>
        </w:r>
        <w:r w:rsidRPr="00A65971" w:rsidDel="004D09BD">
          <w:rPr>
            <w:rStyle w:val="Hyperlink"/>
            <w:b/>
            <w:bCs/>
            <w:lang w:val="pt-BR"/>
            <w:rPrChange w:id="44" w:author="Fernando Cesar Couto Rodrigues" w:date="2020-05-15T18:29:00Z">
              <w:rPr>
                <w:rStyle w:val="Hyperlink"/>
                <w:lang w:val="pt-BR"/>
              </w:rPr>
            </w:rPrChange>
          </w:rPr>
          <w:fldChar w:fldCharType="end"/>
        </w:r>
        <w:r w:rsidR="003B10AD" w:rsidRPr="00A65971" w:rsidDel="004D09BD">
          <w:rPr>
            <w:b/>
            <w:bCs/>
            <w:lang w:val="pt-BR"/>
            <w:rPrChange w:id="45" w:author="Fernando Cesar Couto Rodrigues" w:date="2020-05-15T18:29:00Z">
              <w:rPr>
                <w:lang w:val="pt-BR"/>
              </w:rPr>
            </w:rPrChange>
          </w:rPr>
          <w:delText xml:space="preserve"> (</w:delText>
        </w:r>
        <w:bookmarkStart w:id="46" w:name="OLE_LINK1"/>
        <w:bookmarkStart w:id="47" w:name="OLE_LINK2"/>
        <w:r w:rsidR="003B10AD" w:rsidRPr="00A65971" w:rsidDel="004D09BD">
          <w:rPr>
            <w:b/>
            <w:bCs/>
            <w:lang w:val="pt-BR"/>
            <w:rPrChange w:id="48" w:author="Fernando Cesar Couto Rodrigues" w:date="2020-05-15T18:29:00Z">
              <w:rPr>
                <w:lang w:val="pt-BR"/>
              </w:rPr>
            </w:rPrChange>
          </w:rPr>
          <w:delText>https://www.multisim.com</w:delText>
        </w:r>
        <w:bookmarkEnd w:id="46"/>
        <w:bookmarkEnd w:id="47"/>
        <w:r w:rsidR="003B10AD" w:rsidRPr="00A65971" w:rsidDel="004D09BD">
          <w:rPr>
            <w:b/>
            <w:bCs/>
            <w:lang w:val="pt-BR"/>
            <w:rPrChange w:id="49" w:author="Fernando Cesar Couto Rodrigues" w:date="2020-05-15T18:29:00Z">
              <w:rPr>
                <w:lang w:val="pt-BR"/>
              </w:rPr>
            </w:rPrChange>
          </w:rPr>
          <w:delText>), oferecido gratuitamente pela empresa National Instruments</w:delText>
        </w:r>
        <w:r w:rsidR="00852E82" w:rsidRPr="00A65971" w:rsidDel="004D09BD">
          <w:rPr>
            <w:b/>
            <w:bCs/>
            <w:lang w:val="pt-BR"/>
            <w:rPrChange w:id="50" w:author="Fernando Cesar Couto Rodrigues" w:date="2020-05-15T18:29:00Z">
              <w:rPr>
                <w:lang w:val="pt-BR"/>
              </w:rPr>
            </w:rPrChange>
          </w:rPr>
          <w:delText xml:space="preserve"> após o cadastro de  uma conta pessoal</w:delText>
        </w:r>
        <w:r w:rsidR="001E0E27" w:rsidRPr="00A65971" w:rsidDel="004D09BD">
          <w:rPr>
            <w:b/>
            <w:bCs/>
            <w:lang w:val="pt-BR"/>
            <w:rPrChange w:id="51" w:author="Fernando Cesar Couto Rodrigues" w:date="2020-05-15T18:29:00Z">
              <w:rPr>
                <w:lang w:val="pt-BR"/>
              </w:rPr>
            </w:rPrChange>
          </w:rPr>
          <w:delText>.</w:delText>
        </w:r>
      </w:del>
    </w:p>
    <w:p w14:paraId="727A4585" w14:textId="6924419D" w:rsidR="00C6582F" w:rsidDel="00D7544F" w:rsidRDefault="00D7544F" w:rsidP="00FB3FC6">
      <w:pPr>
        <w:pStyle w:val="Title"/>
        <w:rPr>
          <w:del w:id="52" w:author="Fernando Cesar Couto Rodrigues" w:date="2020-05-15T18:31:00Z"/>
        </w:rPr>
      </w:pPr>
      <w:ins w:id="53" w:author="Fernando Cesar Couto Rodrigues" w:date="2020-05-15T18:31:00Z">
        <w:r>
          <w:t>:</w:t>
        </w:r>
      </w:ins>
      <w:del w:id="54" w:author="Fernando Cesar Couto Rodrigues" w:date="2020-05-15T18:31:00Z">
        <w:r w:rsidR="00F26F14" w:rsidDel="00D7544F">
          <w:br w:type="page"/>
        </w:r>
      </w:del>
    </w:p>
    <w:p w14:paraId="2EF62297" w14:textId="77777777" w:rsidR="00D7544F" w:rsidRPr="00F26F14" w:rsidRDefault="00D7544F" w:rsidP="00D7544F">
      <w:pPr>
        <w:pStyle w:val="Title"/>
        <w:rPr>
          <w:ins w:id="55" w:author="Fernando Cesar Couto Rodrigues" w:date="2020-05-15T18:31:00Z"/>
        </w:rPr>
        <w:pPrChange w:id="56" w:author="Fernando Cesar Couto Rodrigues" w:date="2020-05-15T18:30:00Z">
          <w:pPr/>
        </w:pPrChange>
      </w:pPr>
    </w:p>
    <w:p w14:paraId="57C9FBD9" w14:textId="3C65C040" w:rsidR="003F0622" w:rsidRPr="00FB3FC6" w:rsidDel="00E07C3C" w:rsidRDefault="00F26F14" w:rsidP="00FB3FC6">
      <w:pPr>
        <w:pStyle w:val="Title"/>
        <w:rPr>
          <w:del w:id="57" w:author="Fernando Cesar Couto Rodrigues" w:date="2020-05-15T14:26:00Z"/>
          <w:rPrChange w:id="58" w:author="Fernando Cesar Couto Rodrigues" w:date="2020-05-15T14:27:00Z">
            <w:rPr>
              <w:del w:id="59" w:author="Fernando Cesar Couto Rodrigues" w:date="2020-05-15T14:26:00Z"/>
              <w:lang w:val="pt-BR"/>
            </w:rPr>
          </w:rPrChange>
        </w:rPr>
        <w:pPrChange w:id="60" w:author="Fernando Cesar Couto Rodrigues" w:date="2020-05-15T14:27:00Z">
          <w:pPr>
            <w:pStyle w:val="Heading1"/>
          </w:pPr>
        </w:pPrChange>
      </w:pPr>
      <w:del w:id="61" w:author="Fernando Cesar Couto Rodrigues" w:date="2020-05-15T14:26:00Z">
        <w:r w:rsidRPr="00FB3FC6" w:rsidDel="00E07C3C">
          <w:rPr>
            <w:rPrChange w:id="62" w:author="Fernando Cesar Couto Rodrigues" w:date="2020-05-15T14:27:00Z">
              <w:rPr>
                <w:lang w:val="pt-BR"/>
              </w:rPr>
            </w:rPrChange>
          </w:rPr>
          <w:lastRenderedPageBreak/>
          <w:delText>roteiro e diretrizes</w:delText>
        </w:r>
      </w:del>
    </w:p>
    <w:p w14:paraId="7ACF8979" w14:textId="2122B3EF" w:rsidR="00185AF0" w:rsidRPr="00FB3FC6" w:rsidDel="00E07C3C" w:rsidRDefault="003F0622" w:rsidP="00FB3FC6">
      <w:pPr>
        <w:pStyle w:val="Title"/>
        <w:rPr>
          <w:del w:id="63" w:author="Fernando Cesar Couto Rodrigues" w:date="2020-05-15T14:26:00Z"/>
          <w:rPrChange w:id="64" w:author="Fernando Cesar Couto Rodrigues" w:date="2020-05-15T14:27:00Z">
            <w:rPr>
              <w:del w:id="65" w:author="Fernando Cesar Couto Rodrigues" w:date="2020-05-15T14:26:00Z"/>
              <w:lang w:val="pt-BR"/>
            </w:rPr>
          </w:rPrChange>
        </w:rPr>
        <w:pPrChange w:id="66" w:author="Fernando Cesar Couto Rodrigues" w:date="2020-05-15T14:27:00Z">
          <w:pPr/>
        </w:pPrChange>
      </w:pPr>
      <w:del w:id="67" w:author="Fernando Cesar Couto Rodrigues" w:date="2020-05-15T14:26:00Z">
        <w:r w:rsidRPr="00FB3FC6" w:rsidDel="00E07C3C">
          <w:rPr>
            <w:rPrChange w:id="68" w:author="Fernando Cesar Couto Rodrigues" w:date="2020-05-15T14:27:00Z">
              <w:rPr>
                <w:lang w:val="pt-BR"/>
              </w:rPr>
            </w:rPrChange>
          </w:rPr>
          <w:delText xml:space="preserve">Os grupos de 4 ou 5 aspirantes devem atingir os objetivos acima especificados trabalhando em equipe, com divisão de tarefas estabelecida no início do trabalho pelo líder do grupo (o líder é o mais antigo do grupo </w:delText>
        </w:r>
        <w:r w:rsidRPr="00FB3FC6" w:rsidDel="00E07C3C">
          <w:rPr>
            <w:i/>
            <w:iCs/>
            <w:rPrChange w:id="69" w:author="Fernando Cesar Couto Rodrigues" w:date="2020-05-15T14:27:00Z">
              <w:rPr>
                <w:i/>
                <w:iCs/>
                <w:lang w:val="pt-BR"/>
              </w:rPr>
            </w:rPrChange>
          </w:rPr>
          <w:delText>ou outro aspirante por ele escolhido</w:delText>
        </w:r>
        <w:r w:rsidRPr="00FB3FC6" w:rsidDel="00E07C3C">
          <w:rPr>
            <w:rPrChange w:id="70" w:author="Fernando Cesar Couto Rodrigues" w:date="2020-05-15T14:27:00Z">
              <w:rPr>
                <w:lang w:val="pt-BR"/>
              </w:rPr>
            </w:rPrChange>
          </w:rPr>
          <w:delText>), seguindo o seguinte roteiro:</w:delText>
        </w:r>
        <w:r w:rsidR="00F26F14" w:rsidRPr="00FB3FC6" w:rsidDel="00E07C3C">
          <w:rPr>
            <w:rPrChange w:id="71" w:author="Fernando Cesar Couto Rodrigues" w:date="2020-05-15T14:27:00Z">
              <w:rPr>
                <w:lang w:val="pt-BR"/>
              </w:rPr>
            </w:rPrChange>
          </w:rPr>
          <w:br/>
        </w:r>
      </w:del>
    </w:p>
    <w:p w14:paraId="06D9D867" w14:textId="048983EC" w:rsidR="002F21F0" w:rsidRPr="00FB3FC6" w:rsidDel="00E07C3C" w:rsidRDefault="002F21F0" w:rsidP="00FB3FC6">
      <w:pPr>
        <w:pStyle w:val="Title"/>
        <w:rPr>
          <w:del w:id="72" w:author="Fernando Cesar Couto Rodrigues" w:date="2020-05-15T14:26:00Z"/>
          <w:rPrChange w:id="73" w:author="Fernando Cesar Couto Rodrigues" w:date="2020-05-15T14:27:00Z">
            <w:rPr>
              <w:del w:id="74" w:author="Fernando Cesar Couto Rodrigues" w:date="2020-05-15T14:26:00Z"/>
              <w:lang w:val="pt-BR"/>
            </w:rPr>
          </w:rPrChange>
        </w:rPr>
        <w:pPrChange w:id="75" w:author="Fernando Cesar Couto Rodrigues" w:date="2020-05-15T14:27:00Z">
          <w:pPr>
            <w:pStyle w:val="Heading2"/>
          </w:pPr>
        </w:pPrChange>
      </w:pPr>
      <w:del w:id="76" w:author="Fernando Cesar Couto Rodrigues" w:date="2020-05-15T14:26:00Z">
        <w:r w:rsidRPr="00FB3FC6" w:rsidDel="00E07C3C">
          <w:rPr>
            <w:rPrChange w:id="77" w:author="Fernando Cesar Couto Rodrigues" w:date="2020-05-15T14:27:00Z">
              <w:rPr>
                <w:lang w:val="pt-BR"/>
              </w:rPr>
            </w:rPrChange>
          </w:rPr>
          <w:delText xml:space="preserve">Buscar atingir simultaneamente os objetivos 1.A.i </w:delText>
        </w:r>
        <w:r w:rsidR="005419BD" w:rsidRPr="00FB3FC6" w:rsidDel="00E07C3C">
          <w:rPr>
            <w:rPrChange w:id="78" w:author="Fernando Cesar Couto Rodrigues" w:date="2020-05-15T14:27:00Z">
              <w:rPr>
                <w:lang w:val="pt-BR"/>
              </w:rPr>
            </w:rPrChange>
          </w:rPr>
          <w:delText xml:space="preserve">(parte) </w:delText>
        </w:r>
        <w:r w:rsidRPr="00FB3FC6" w:rsidDel="00E07C3C">
          <w:rPr>
            <w:rPrChange w:id="79" w:author="Fernando Cesar Couto Rodrigues" w:date="2020-05-15T14:27:00Z">
              <w:rPr>
                <w:lang w:val="pt-BR"/>
              </w:rPr>
            </w:rPrChange>
          </w:rPr>
          <w:delText xml:space="preserve">e 1.B.i, ou seja, o </w:delText>
        </w:r>
        <w:r w:rsidR="00417D2D" w:rsidRPr="00FB3FC6" w:rsidDel="00E07C3C">
          <w:rPr>
            <w:rPrChange w:id="80" w:author="Fernando Cesar Couto Rodrigues" w:date="2020-05-15T14:27:00Z">
              <w:rPr>
                <w:lang w:val="pt-BR"/>
              </w:rPr>
            </w:rPrChange>
          </w:rPr>
          <w:delText xml:space="preserve">software </w:delText>
        </w:r>
        <w:r w:rsidRPr="00FB3FC6" w:rsidDel="00E07C3C">
          <w:rPr>
            <w:rPrChange w:id="81" w:author="Fernando Cesar Couto Rodrigues" w:date="2020-05-15T14:27:00Z">
              <w:rPr>
                <w:lang w:val="pt-BR"/>
              </w:rPr>
            </w:rPrChange>
          </w:rPr>
          <w:delText xml:space="preserve">MATLAB MOBILE será a ferramenta computacional utilizada para </w:delText>
        </w:r>
        <w:r w:rsidR="005419BD" w:rsidRPr="00FB3FC6" w:rsidDel="00E07C3C">
          <w:rPr>
            <w:rPrChange w:id="82" w:author="Fernando Cesar Couto Rodrigues" w:date="2020-05-15T14:27:00Z">
              <w:rPr>
                <w:lang w:val="pt-BR"/>
              </w:rPr>
            </w:rPrChange>
          </w:rPr>
          <w:delText>análise d</w:delText>
        </w:r>
        <w:r w:rsidRPr="00FB3FC6" w:rsidDel="00E07C3C">
          <w:rPr>
            <w:rPrChange w:id="83" w:author="Fernando Cesar Couto Rodrigues" w:date="2020-05-15T14:27:00Z">
              <w:rPr>
                <w:lang w:val="pt-BR"/>
              </w:rPr>
            </w:rPrChange>
          </w:rPr>
          <w:delText>os circuitos RC e RL, respeitando as seguintes diretrizes:</w:delText>
        </w:r>
      </w:del>
    </w:p>
    <w:p w14:paraId="6E4F9B31" w14:textId="4388AA2E" w:rsidR="002F21F0" w:rsidRPr="00FB3FC6" w:rsidDel="00E07C3C" w:rsidRDefault="003F35DA" w:rsidP="00FB3FC6">
      <w:pPr>
        <w:pStyle w:val="Title"/>
        <w:rPr>
          <w:del w:id="84" w:author="Fernando Cesar Couto Rodrigues" w:date="2020-05-15T14:26:00Z"/>
          <w:rPrChange w:id="85" w:author="Fernando Cesar Couto Rodrigues" w:date="2020-05-15T14:27:00Z">
            <w:rPr>
              <w:del w:id="86" w:author="Fernando Cesar Couto Rodrigues" w:date="2020-05-15T14:26:00Z"/>
            </w:rPr>
          </w:rPrChange>
        </w:rPr>
        <w:pPrChange w:id="87" w:author="Fernando Cesar Couto Rodrigues" w:date="2020-05-15T14:27:00Z">
          <w:pPr>
            <w:pStyle w:val="Heading3"/>
          </w:pPr>
        </w:pPrChange>
      </w:pPr>
      <w:del w:id="88" w:author="Fernando Cesar Couto Rodrigues" w:date="2020-05-15T14:26:00Z">
        <w:r w:rsidRPr="00FB3FC6" w:rsidDel="00E07C3C">
          <w:rPr>
            <w:rPrChange w:id="89" w:author="Fernando Cesar Couto Rodrigues" w:date="2020-05-15T14:27:00Z">
              <w:rPr>
                <w:lang w:val="pt-BR"/>
              </w:rPr>
            </w:rPrChange>
          </w:rPr>
          <w:delText xml:space="preserve">No mínimo </w:delText>
        </w:r>
        <w:r w:rsidR="00D57AAC" w:rsidRPr="00FB3FC6" w:rsidDel="00E07C3C">
          <w:rPr>
            <w:rPrChange w:id="90" w:author="Fernando Cesar Couto Rodrigues" w:date="2020-05-15T14:27:00Z">
              <w:rPr>
                <w:lang w:val="pt-BR"/>
              </w:rPr>
            </w:rPrChange>
          </w:rPr>
          <w:delText>2 (</w:delText>
        </w:r>
        <w:r w:rsidRPr="00FB3FC6" w:rsidDel="00E07C3C">
          <w:rPr>
            <w:rPrChange w:id="91" w:author="Fernando Cesar Couto Rodrigues" w:date="2020-05-15T14:27:00Z">
              <w:rPr>
                <w:lang w:val="pt-BR"/>
              </w:rPr>
            </w:rPrChange>
          </w:rPr>
          <w:delText>dois</w:delText>
        </w:r>
        <w:r w:rsidR="00D57AAC" w:rsidRPr="00FB3FC6" w:rsidDel="00E07C3C">
          <w:rPr>
            <w:rPrChange w:id="92" w:author="Fernando Cesar Couto Rodrigues" w:date="2020-05-15T14:27:00Z">
              <w:rPr>
                <w:lang w:val="pt-BR"/>
              </w:rPr>
            </w:rPrChange>
          </w:rPr>
          <w:delText>)</w:delText>
        </w:r>
        <w:r w:rsidRPr="00FB3FC6" w:rsidDel="00E07C3C">
          <w:rPr>
            <w:rPrChange w:id="93" w:author="Fernando Cesar Couto Rodrigues" w:date="2020-05-15T14:27:00Z">
              <w:rPr>
                <w:lang w:val="pt-BR"/>
              </w:rPr>
            </w:rPrChange>
          </w:rPr>
          <w:delText xml:space="preserve"> aspirantes </w:delText>
        </w:r>
        <w:r w:rsidR="00F01781" w:rsidRPr="00FB3FC6" w:rsidDel="00E07C3C">
          <w:rPr>
            <w:rPrChange w:id="94" w:author="Fernando Cesar Couto Rodrigues" w:date="2020-05-15T14:27:00Z">
              <w:rPr>
                <w:lang w:val="pt-BR"/>
              </w:rPr>
            </w:rPrChange>
          </w:rPr>
          <w:delText>do grupo devem</w:delText>
        </w:r>
        <w:r w:rsidR="00B325CA" w:rsidRPr="00FB3FC6" w:rsidDel="00E07C3C">
          <w:rPr>
            <w:rPrChange w:id="95" w:author="Fernando Cesar Couto Rodrigues" w:date="2020-05-15T14:27:00Z">
              <w:rPr>
                <w:lang w:val="pt-BR"/>
              </w:rPr>
            </w:rPrChange>
          </w:rPr>
          <w:delText xml:space="preserve"> possuir</w:delText>
        </w:r>
        <w:r w:rsidR="005530DD" w:rsidRPr="00FB3FC6" w:rsidDel="00E07C3C">
          <w:rPr>
            <w:rPrChange w:id="96" w:author="Fernando Cesar Couto Rodrigues" w:date="2020-05-15T14:27:00Z">
              <w:rPr>
                <w:lang w:val="pt-BR"/>
              </w:rPr>
            </w:rPrChange>
          </w:rPr>
          <w:delText xml:space="preserve"> cadastro na Math</w:delText>
        </w:r>
        <w:r w:rsidR="00CC0372" w:rsidRPr="00FB3FC6" w:rsidDel="00E07C3C">
          <w:rPr>
            <w:rPrChange w:id="97" w:author="Fernando Cesar Couto Rodrigues" w:date="2020-05-15T14:27:00Z">
              <w:rPr>
                <w:lang w:val="pt-BR"/>
              </w:rPr>
            </w:rPrChange>
          </w:rPr>
          <w:delText xml:space="preserve">works e </w:delText>
        </w:r>
        <w:r w:rsidR="000436AC" w:rsidRPr="00FB3FC6" w:rsidDel="00E07C3C">
          <w:rPr>
            <w:rPrChange w:id="98" w:author="Fernando Cesar Couto Rodrigues" w:date="2020-05-15T14:27:00Z">
              <w:rPr>
                <w:lang w:val="pt-BR"/>
              </w:rPr>
            </w:rPrChange>
          </w:rPr>
          <w:delText>desenvolv</w:delText>
        </w:r>
        <w:r w:rsidR="00BB058D" w:rsidRPr="00FB3FC6" w:rsidDel="00E07C3C">
          <w:rPr>
            <w:rPrChange w:id="99" w:author="Fernando Cesar Couto Rodrigues" w:date="2020-05-15T14:27:00Z">
              <w:rPr>
                <w:lang w:val="pt-BR"/>
              </w:rPr>
            </w:rPrChange>
          </w:rPr>
          <w:delText xml:space="preserve">er </w:delText>
        </w:r>
        <w:r w:rsidR="002E713B" w:rsidRPr="00FB3FC6" w:rsidDel="00E07C3C">
          <w:rPr>
            <w:rPrChange w:id="100" w:author="Fernando Cesar Couto Rodrigues" w:date="2020-05-15T14:27:00Z">
              <w:rPr>
                <w:lang w:val="pt-BR"/>
              </w:rPr>
            </w:rPrChange>
          </w:rPr>
          <w:delText xml:space="preserve">em conjunto </w:delText>
        </w:r>
        <w:r w:rsidR="004B2034" w:rsidRPr="00FB3FC6" w:rsidDel="00E07C3C">
          <w:rPr>
            <w:rPrChange w:id="101" w:author="Fernando Cesar Couto Rodrigues" w:date="2020-05-15T14:27:00Z">
              <w:rPr>
                <w:lang w:val="pt-BR"/>
              </w:rPr>
            </w:rPrChange>
          </w:rPr>
          <w:delText>o</w:delText>
        </w:r>
        <w:r w:rsidR="002E713B" w:rsidRPr="00FB3FC6" w:rsidDel="00E07C3C">
          <w:rPr>
            <w:rPrChange w:id="102" w:author="Fernando Cesar Couto Rodrigues" w:date="2020-05-15T14:27:00Z">
              <w:rPr>
                <w:lang w:val="pt-BR"/>
              </w:rPr>
            </w:rPrChange>
          </w:rPr>
          <w:delText>s</w:delText>
        </w:r>
        <w:r w:rsidR="004B2034" w:rsidRPr="00FB3FC6" w:rsidDel="00E07C3C">
          <w:rPr>
            <w:rPrChange w:id="103" w:author="Fernando Cesar Couto Rodrigues" w:date="2020-05-15T14:27:00Z">
              <w:rPr>
                <w:lang w:val="pt-BR"/>
              </w:rPr>
            </w:rPrChange>
          </w:rPr>
          <w:delText xml:space="preserve"> código</w:delText>
        </w:r>
        <w:r w:rsidR="002E713B" w:rsidRPr="00FB3FC6" w:rsidDel="00E07C3C">
          <w:rPr>
            <w:rPrChange w:id="104" w:author="Fernando Cesar Couto Rodrigues" w:date="2020-05-15T14:27:00Z">
              <w:rPr>
                <w:lang w:val="pt-BR"/>
              </w:rPr>
            </w:rPrChange>
          </w:rPr>
          <w:delText xml:space="preserve">s </w:delText>
        </w:r>
        <w:r w:rsidR="007C7722" w:rsidRPr="00FB3FC6" w:rsidDel="00E07C3C">
          <w:rPr>
            <w:rPrChange w:id="105" w:author="Fernando Cesar Couto Rodrigues" w:date="2020-05-15T14:27:00Z">
              <w:rPr>
                <w:lang w:val="pt-BR"/>
              </w:rPr>
            </w:rPrChange>
          </w:rPr>
          <w:delText xml:space="preserve">MATLAB </w:delText>
        </w:r>
        <w:r w:rsidR="00166FA6" w:rsidRPr="00FB3FC6" w:rsidDel="00E07C3C">
          <w:rPr>
            <w:rPrChange w:id="106" w:author="Fernando Cesar Couto Rodrigues" w:date="2020-05-15T14:27:00Z">
              <w:rPr>
                <w:lang w:val="pt-BR"/>
              </w:rPr>
            </w:rPrChange>
          </w:rPr>
          <w:delText>modelando os circuitos RC e RL</w:delText>
        </w:r>
        <w:r w:rsidR="007C7722" w:rsidRPr="00FB3FC6" w:rsidDel="00E07C3C">
          <w:rPr>
            <w:rPrChange w:id="107" w:author="Fernando Cesar Couto Rodrigues" w:date="2020-05-15T14:27:00Z">
              <w:rPr>
                <w:lang w:val="pt-BR"/>
              </w:rPr>
            </w:rPrChange>
          </w:rPr>
          <w:delText xml:space="preserve">. </w:delText>
        </w:r>
        <w:r w:rsidR="006F6855" w:rsidRPr="00FB3FC6" w:rsidDel="00E07C3C">
          <w:rPr>
            <w:rPrChange w:id="108" w:author="Fernando Cesar Couto Rodrigues" w:date="2020-05-15T14:27:00Z">
              <w:rPr>
                <w:lang w:val="pt-BR"/>
              </w:rPr>
            </w:rPrChange>
          </w:rPr>
          <w:delText>O tutori</w:delText>
        </w:r>
        <w:r w:rsidR="003B569F" w:rsidRPr="00FB3FC6" w:rsidDel="00E07C3C">
          <w:rPr>
            <w:rPrChange w:id="109" w:author="Fernando Cesar Couto Rodrigues" w:date="2020-05-15T14:27:00Z">
              <w:rPr>
                <w:lang w:val="pt-BR"/>
              </w:rPr>
            </w:rPrChange>
          </w:rPr>
          <w:delText xml:space="preserve">al </w:delText>
        </w:r>
        <w:r w:rsidR="00C03CD3" w:rsidRPr="00FB3FC6" w:rsidDel="00E07C3C">
          <w:rPr>
            <w:rPrChange w:id="110" w:author="Fernando Cesar Couto Rodrigues" w:date="2020-05-15T14:27:00Z">
              <w:rPr>
                <w:lang w:val="pt-BR"/>
              </w:rPr>
            </w:rPrChange>
          </w:rPr>
          <w:delText xml:space="preserve">(a) </w:delText>
        </w:r>
        <w:r w:rsidR="003B569F" w:rsidRPr="00FB3FC6" w:rsidDel="00E07C3C">
          <w:rPr>
            <w:rPrChange w:id="111" w:author="Fernando Cesar Couto Rodrigues" w:date="2020-05-15T14:27:00Z">
              <w:rPr>
                <w:lang w:val="pt-BR"/>
              </w:rPr>
            </w:rPrChange>
          </w:rPr>
          <w:delText xml:space="preserve">fornecido </w:delText>
        </w:r>
        <w:r w:rsidR="007770F1" w:rsidRPr="00FB3FC6" w:rsidDel="00E07C3C">
          <w:rPr>
            <w:rPrChange w:id="112" w:author="Fernando Cesar Couto Rodrigues" w:date="2020-05-15T14:27:00Z">
              <w:rPr>
                <w:lang w:val="pt-BR"/>
              </w:rPr>
            </w:rPrChange>
          </w:rPr>
          <w:delText xml:space="preserve">pelo </w:delText>
        </w:r>
        <w:r w:rsidR="00C07104" w:rsidRPr="00FB3FC6" w:rsidDel="00E07C3C">
          <w:rPr>
            <w:rPrChange w:id="113" w:author="Fernando Cesar Couto Rodrigues" w:date="2020-05-15T14:27:00Z">
              <w:rPr>
                <w:lang w:val="pt-BR"/>
              </w:rPr>
            </w:rPrChange>
          </w:rPr>
          <w:delText>livro-texto</w:delText>
        </w:r>
        <w:r w:rsidR="00FB5E38" w:rsidRPr="00FB3FC6" w:rsidDel="00E07C3C">
          <w:rPr>
            <w:rPrChange w:id="114" w:author="Fernando Cesar Couto Rodrigues" w:date="2020-05-15T14:27:00Z">
              <w:rPr>
                <w:lang w:val="pt-BR"/>
              </w:rPr>
            </w:rPrChange>
          </w:rPr>
          <w:delText xml:space="preserve"> e d</w:delText>
        </w:r>
        <w:r w:rsidR="00EC2731" w:rsidRPr="00FB3FC6" w:rsidDel="00E07C3C">
          <w:rPr>
            <w:rPrChange w:id="115" w:author="Fernando Cesar Couto Rodrigues" w:date="2020-05-15T14:27:00Z">
              <w:rPr>
                <w:lang w:val="pt-BR"/>
              </w:rPr>
            </w:rPrChange>
          </w:rPr>
          <w:delText xml:space="preserve">ois códigos </w:delText>
        </w:r>
        <w:r w:rsidR="00FD7B08" w:rsidRPr="00FB3FC6" w:rsidDel="00E07C3C">
          <w:rPr>
            <w:rPrChange w:id="116" w:author="Fernando Cesar Couto Rodrigues" w:date="2020-05-15T14:27:00Z">
              <w:rPr>
                <w:lang w:val="pt-BR"/>
              </w:rPr>
            </w:rPrChange>
          </w:rPr>
          <w:delText xml:space="preserve">MATLAB </w:delText>
        </w:r>
        <w:r w:rsidR="00382CDA" w:rsidRPr="00FB3FC6" w:rsidDel="00E07C3C">
          <w:rPr>
            <w:rPrChange w:id="117" w:author="Fernando Cesar Couto Rodrigues" w:date="2020-05-15T14:27:00Z">
              <w:rPr>
                <w:lang w:val="pt-BR"/>
              </w:rPr>
            </w:rPrChange>
          </w:rPr>
          <w:delText xml:space="preserve">(b e c) </w:delText>
        </w:r>
        <w:r w:rsidR="00292AC1" w:rsidRPr="00FB3FC6" w:rsidDel="00E07C3C">
          <w:rPr>
            <w:rPrChange w:id="118" w:author="Fernando Cesar Couto Rodrigues" w:date="2020-05-15T14:27:00Z">
              <w:rPr>
                <w:lang w:val="pt-BR"/>
              </w:rPr>
            </w:rPrChange>
          </w:rPr>
          <w:delText>modelando circuito</w:delText>
        </w:r>
        <w:r w:rsidR="00FB5E38" w:rsidRPr="00FB3FC6" w:rsidDel="00E07C3C">
          <w:rPr>
            <w:rPrChange w:id="119" w:author="Fernando Cesar Couto Rodrigues" w:date="2020-05-15T14:27:00Z">
              <w:rPr>
                <w:lang w:val="pt-BR"/>
              </w:rPr>
            </w:rPrChange>
          </w:rPr>
          <w:delText xml:space="preserve">s </w:delText>
        </w:r>
        <w:r w:rsidR="00292AC1" w:rsidRPr="00FB3FC6" w:rsidDel="00E07C3C">
          <w:rPr>
            <w:rPrChange w:id="120" w:author="Fernando Cesar Couto Rodrigues" w:date="2020-05-15T14:27:00Z">
              <w:rPr>
                <w:lang w:val="pt-BR"/>
              </w:rPr>
            </w:rPrChange>
          </w:rPr>
          <w:delText>RC</w:delText>
        </w:r>
        <w:r w:rsidR="00330600" w:rsidRPr="00FB3FC6" w:rsidDel="00E07C3C">
          <w:rPr>
            <w:rPrChange w:id="121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4A0561" w:rsidRPr="00FB3FC6" w:rsidDel="00E07C3C">
          <w:rPr>
            <w:rPrChange w:id="122" w:author="Fernando Cesar Couto Rodrigues" w:date="2020-05-15T14:27:00Z">
              <w:rPr>
                <w:lang w:val="pt-BR"/>
              </w:rPr>
            </w:rPrChange>
          </w:rPr>
          <w:delText xml:space="preserve">(Comunidade </w:delText>
        </w:r>
        <w:r w:rsidR="002D3DC8" w:rsidRPr="00FB3FC6" w:rsidDel="00E07C3C">
          <w:rPr>
            <w:rPrChange w:id="123" w:author="Fernando Cesar Couto Rodrigues" w:date="2020-05-15T14:27:00Z">
              <w:rPr>
                <w:lang w:val="pt-BR"/>
              </w:rPr>
            </w:rPrChange>
          </w:rPr>
          <w:delText xml:space="preserve">Matlab Central) </w:delText>
        </w:r>
        <w:r w:rsidR="00933F6F" w:rsidRPr="00FB3FC6" w:rsidDel="00E07C3C">
          <w:rPr>
            <w:rPrChange w:id="124" w:author="Fernando Cesar Couto Rodrigues" w:date="2020-05-15T14:27:00Z">
              <w:rPr>
                <w:lang w:val="pt-BR"/>
              </w:rPr>
            </w:rPrChange>
          </w:rPr>
          <w:delText xml:space="preserve">são </w:delText>
        </w:r>
        <w:r w:rsidR="001545D9" w:rsidRPr="00FB3FC6" w:rsidDel="00E07C3C">
          <w:rPr>
            <w:rPrChange w:id="125" w:author="Fernando Cesar Couto Rodrigues" w:date="2020-05-15T14:27:00Z">
              <w:rPr>
                <w:lang w:val="pt-BR"/>
              </w:rPr>
            </w:rPrChange>
          </w:rPr>
          <w:delText xml:space="preserve">disponibilizados </w:delText>
        </w:r>
        <w:r w:rsidR="00933F6F" w:rsidRPr="00FB3FC6" w:rsidDel="00E07C3C">
          <w:rPr>
            <w:rPrChange w:id="126" w:author="Fernando Cesar Couto Rodrigues" w:date="2020-05-15T14:27:00Z">
              <w:rPr>
                <w:lang w:val="pt-BR"/>
              </w:rPr>
            </w:rPrChange>
          </w:rPr>
          <w:delText>como referência</w:delText>
        </w:r>
        <w:r w:rsidR="00382CDA" w:rsidRPr="00FB3FC6" w:rsidDel="00E07C3C">
          <w:rPr>
            <w:rPrChange w:id="127" w:author="Fernando Cesar Couto Rodrigues" w:date="2020-05-15T14:27:00Z">
              <w:rPr>
                <w:lang w:val="pt-BR"/>
              </w:rPr>
            </w:rPrChange>
          </w:rPr>
          <w:delText xml:space="preserve"> e complementam a ajuda </w:delText>
        </w:r>
        <w:r w:rsidR="00386E4E" w:rsidRPr="00FB3FC6" w:rsidDel="00E07C3C">
          <w:rPr>
            <w:rPrChange w:id="128" w:author="Fernando Cesar Couto Rodrigues" w:date="2020-05-15T14:27:00Z">
              <w:rPr>
                <w:lang w:val="pt-BR"/>
              </w:rPr>
            </w:rPrChange>
          </w:rPr>
          <w:delText xml:space="preserve">disponível em </w:delText>
        </w:r>
        <w:r w:rsidR="00A43F29" w:rsidRPr="00FB3FC6" w:rsidDel="00E07C3C">
          <w:rPr>
            <w:rPrChange w:id="129" w:author="Fernando Cesar Couto Rodrigues" w:date="2020-05-15T14:27:00Z">
              <w:rPr/>
            </w:rPrChange>
          </w:rPr>
          <w:fldChar w:fldCharType="begin"/>
        </w:r>
        <w:r w:rsidR="00A43F29" w:rsidRPr="00FB3FC6" w:rsidDel="00E07C3C">
          <w:rPr>
            <w:rPrChange w:id="130" w:author="Fernando Cesar Couto Rodrigues" w:date="2020-05-15T14:27:00Z">
              <w:rPr/>
            </w:rPrChange>
          </w:rPr>
          <w:delInstrText xml:space="preserve"> HYPERLINK "https://www.mathworks.com/help" </w:delInstrText>
        </w:r>
        <w:r w:rsidR="00A43F29" w:rsidRPr="00FB3FC6" w:rsidDel="00E07C3C">
          <w:rPr>
            <w:rPrChange w:id="131" w:author="Fernando Cesar Couto Rodrigues" w:date="2020-05-15T14:27:00Z">
              <w:rPr/>
            </w:rPrChange>
          </w:rPr>
          <w:fldChar w:fldCharType="separate"/>
        </w:r>
        <w:r w:rsidR="00F34917" w:rsidRPr="00FB3FC6" w:rsidDel="00E07C3C">
          <w:rPr>
            <w:rStyle w:val="Hyperlink"/>
            <w:b/>
            <w:bCs/>
            <w:sz w:val="28"/>
            <w:szCs w:val="28"/>
            <w:lang w:val="pt-BR"/>
            <w:rPrChange w:id="132" w:author="Fernando Cesar Couto Rodrigues" w:date="2020-05-15T14:27:00Z">
              <w:rPr>
                <w:rStyle w:val="Hyperlink"/>
                <w:lang w:val="pt-BR"/>
              </w:rPr>
            </w:rPrChange>
          </w:rPr>
          <w:delText>https://www.mathworks.com/help</w:delText>
        </w:r>
        <w:r w:rsidR="00A43F29" w:rsidRPr="00FB3FC6" w:rsidDel="00E07C3C">
          <w:rPr>
            <w:rStyle w:val="Hyperlink"/>
            <w:b/>
            <w:bCs/>
            <w:sz w:val="28"/>
            <w:szCs w:val="28"/>
            <w:lang w:val="pt-BR"/>
            <w:rPrChange w:id="133" w:author="Fernando Cesar Couto Rodrigues" w:date="2020-05-15T14:27:00Z">
              <w:rPr>
                <w:rStyle w:val="Hyperlink"/>
                <w:lang w:val="pt-BR"/>
              </w:rPr>
            </w:rPrChange>
          </w:rPr>
          <w:fldChar w:fldCharType="end"/>
        </w:r>
        <w:r w:rsidR="00F34917" w:rsidRPr="00FB3FC6" w:rsidDel="00E07C3C">
          <w:rPr>
            <w:rPrChange w:id="134" w:author="Fernando Cesar Couto Rodrigues" w:date="2020-05-15T14:27:00Z">
              <w:rPr>
                <w:lang w:val="pt-BR"/>
              </w:rPr>
            </w:rPrChange>
          </w:rPr>
          <w:delText xml:space="preserve"> :</w:delText>
        </w:r>
        <w:r w:rsidR="00B85DF7" w:rsidRPr="00FB3FC6" w:rsidDel="00E07C3C">
          <w:rPr>
            <w:rPrChange w:id="135" w:author="Fernando Cesar Couto Rodrigues" w:date="2020-05-15T14:27:00Z">
              <w:rPr>
                <w:lang w:val="pt-BR"/>
              </w:rPr>
            </w:rPrChange>
          </w:rPr>
          <w:br/>
        </w:r>
        <w:r w:rsidR="00FB5E38" w:rsidRPr="00FB3FC6" w:rsidDel="00E07C3C">
          <w:rPr>
            <w:rPrChange w:id="136" w:author="Fernando Cesar Couto Rodrigues" w:date="2020-05-15T14:27:00Z">
              <w:rPr>
                <w:lang w:val="pt-BR"/>
              </w:rPr>
            </w:rPrChange>
          </w:rPr>
          <w:br/>
          <w:delText xml:space="preserve">a) </w:delText>
        </w:r>
        <w:r w:rsidR="00D76F5D" w:rsidRPr="00FB3FC6" w:rsidDel="00E07C3C">
          <w:rPr>
            <w:rPrChange w:id="137" w:author="Fernando Cesar Couto Rodrigues" w:date="2020-05-15T14:27:00Z">
              <w:rPr>
                <w:lang w:val="pt-BR"/>
              </w:rPr>
            </w:rPrChange>
          </w:rPr>
          <w:delText>Alexander, C</w:delText>
        </w:r>
        <w:r w:rsidR="00DD2DDD" w:rsidRPr="00FB3FC6" w:rsidDel="00E07C3C">
          <w:rPr>
            <w:rPrChange w:id="138" w:author="Fernando Cesar Couto Rodrigues" w:date="2020-05-15T14:27:00Z">
              <w:rPr>
                <w:lang w:val="pt-BR"/>
              </w:rPr>
            </w:rPrChange>
          </w:rPr>
          <w:delText>.K.</w:delText>
        </w:r>
        <w:r w:rsidR="00C85369" w:rsidRPr="00FB3FC6" w:rsidDel="00E07C3C">
          <w:rPr>
            <w:rPrChange w:id="139" w:author="Fernando Cesar Couto Rodrigues" w:date="2020-05-15T14:27:00Z">
              <w:rPr>
                <w:lang w:val="pt-BR"/>
              </w:rPr>
            </w:rPrChange>
          </w:rPr>
          <w:delText>,</w:delText>
        </w:r>
        <w:r w:rsidR="00DD2DDD" w:rsidRPr="00FB3FC6" w:rsidDel="00E07C3C">
          <w:rPr>
            <w:rPrChange w:id="140" w:author="Fernando Cesar Couto Rodrigues" w:date="2020-05-15T14:27:00Z">
              <w:rPr>
                <w:lang w:val="pt-BR"/>
              </w:rPr>
            </w:rPrChange>
          </w:rPr>
          <w:delText xml:space="preserve"> Sadiku, </w:delText>
        </w:r>
        <w:r w:rsidR="00C85369" w:rsidRPr="00FB3FC6" w:rsidDel="00E07C3C">
          <w:rPr>
            <w:rPrChange w:id="141" w:author="Fernando Cesar Couto Rodrigues" w:date="2020-05-15T14:27:00Z">
              <w:rPr>
                <w:lang w:val="pt-BR"/>
              </w:rPr>
            </w:rPrChange>
          </w:rPr>
          <w:delText>M.N.O.</w:delText>
        </w:r>
        <w:r w:rsidR="000C7E48" w:rsidRPr="00FB3FC6" w:rsidDel="00E07C3C">
          <w:rPr>
            <w:rPrChange w:id="142" w:author="Fernando Cesar Couto Rodrigues" w:date="2020-05-15T14:27:00Z">
              <w:rPr>
                <w:lang w:val="pt-BR"/>
              </w:rPr>
            </w:rPrChange>
          </w:rPr>
          <w:delText xml:space="preserve"> “Fundamentos de Circuitos Elétricos, 5</w:delText>
        </w:r>
        <w:r w:rsidR="00E07A2C" w:rsidRPr="00FB3FC6" w:rsidDel="00E07C3C">
          <w:rPr>
            <w:rPrChange w:id="143" w:author="Fernando Cesar Couto Rodrigues" w:date="2020-05-15T14:27:00Z">
              <w:rPr>
                <w:lang w:val="pt-BR"/>
              </w:rPr>
            </w:rPrChange>
          </w:rPr>
          <w:delText xml:space="preserve">ª. </w:delText>
        </w:r>
        <w:r w:rsidR="00E07A2C" w:rsidRPr="00FB3FC6" w:rsidDel="00E07C3C">
          <w:rPr>
            <w:rPrChange w:id="144" w:author="Fernando Cesar Couto Rodrigues" w:date="2020-05-15T14:27:00Z">
              <w:rPr/>
            </w:rPrChange>
          </w:rPr>
          <w:delText xml:space="preserve">Ed.” </w:delText>
        </w:r>
        <w:r w:rsidR="00D76F5D" w:rsidRPr="00FB3FC6" w:rsidDel="00E07C3C">
          <w:rPr>
            <w:rPrChange w:id="145" w:author="Fernando Cesar Couto Rodrigues" w:date="2020-05-15T14:27:00Z">
              <w:rPr/>
            </w:rPrChange>
          </w:rPr>
          <w:delText>Apendice</w:delText>
        </w:r>
        <w:r w:rsidR="007A43EE" w:rsidRPr="00FB3FC6" w:rsidDel="00E07C3C">
          <w:rPr>
            <w:rPrChange w:id="146" w:author="Fernando Cesar Couto Rodrigues" w:date="2020-05-15T14:27:00Z">
              <w:rPr/>
            </w:rPrChange>
          </w:rPr>
          <w:delText xml:space="preserve"> MATLAB (</w:delText>
        </w:r>
        <w:r w:rsidR="000963D7" w:rsidRPr="00FB3FC6" w:rsidDel="00E07C3C">
          <w:rPr>
            <w:rPrChange w:id="147" w:author="Fernando Cesar Couto Rodrigues" w:date="2020-05-15T14:27:00Z">
              <w:rPr/>
            </w:rPrChange>
          </w:rPr>
          <w:delText>AP_MATLAB_2012_1205.pdf</w:delText>
        </w:r>
        <w:r w:rsidR="007A43EE" w:rsidRPr="00FB3FC6" w:rsidDel="00E07C3C">
          <w:rPr>
            <w:rPrChange w:id="148" w:author="Fernando Cesar Couto Rodrigues" w:date="2020-05-15T14:27:00Z">
              <w:rPr/>
            </w:rPrChange>
          </w:rPr>
          <w:delText>);</w:delText>
        </w:r>
        <w:r w:rsidR="005A4F66" w:rsidRPr="00FB3FC6" w:rsidDel="00E07C3C">
          <w:rPr>
            <w:rPrChange w:id="149" w:author="Fernando Cesar Couto Rodrigues" w:date="2020-05-15T14:27:00Z">
              <w:rPr/>
            </w:rPrChange>
          </w:rPr>
          <w:br/>
        </w:r>
        <w:r w:rsidR="00BC01DC" w:rsidRPr="00FB3FC6" w:rsidDel="00E07C3C">
          <w:rPr>
            <w:rPrChange w:id="150" w:author="Fernando Cesar Couto Rodrigues" w:date="2020-05-15T14:27:00Z">
              <w:rPr/>
            </w:rPrChange>
          </w:rPr>
          <w:delText>b</w:delText>
        </w:r>
        <w:r w:rsidR="00616743" w:rsidRPr="00FB3FC6" w:rsidDel="00E07C3C">
          <w:rPr>
            <w:rPrChange w:id="151" w:author="Fernando Cesar Couto Rodrigues" w:date="2020-05-15T14:27:00Z">
              <w:rPr/>
            </w:rPrChange>
          </w:rPr>
          <w:delText xml:space="preserve">) </w:delText>
        </w:r>
        <w:r w:rsidR="005A4F66" w:rsidRPr="00FB3FC6" w:rsidDel="00E07C3C">
          <w:rPr>
            <w:rPrChange w:id="152" w:author="Fernando Cesar Couto Rodrigues" w:date="2020-05-15T14:27:00Z">
              <w:rPr/>
            </w:rPrChange>
          </w:rPr>
          <w:delText xml:space="preserve">Daniel Frey (2020). </w:delText>
        </w:r>
        <w:r w:rsidR="003D7022" w:rsidRPr="00FB3FC6" w:rsidDel="00E07C3C">
          <w:rPr>
            <w:rPrChange w:id="153" w:author="Fernando Cesar Couto Rodrigues" w:date="2020-05-15T14:27:00Z">
              <w:rPr/>
            </w:rPrChange>
          </w:rPr>
          <w:delText>“</w:delText>
        </w:r>
        <w:r w:rsidR="005A4F66" w:rsidRPr="00FB3FC6" w:rsidDel="00E07C3C">
          <w:rPr>
            <w:rPrChange w:id="154" w:author="Fernando Cesar Couto Rodrigues" w:date="2020-05-15T14:27:00Z">
              <w:rPr/>
            </w:rPrChange>
          </w:rPr>
          <w:delText>A Mathematical Modeling Example Using an RC Circuit</w:delText>
        </w:r>
        <w:r w:rsidR="003D7022" w:rsidRPr="00FB3FC6" w:rsidDel="00E07C3C">
          <w:rPr>
            <w:rPrChange w:id="155" w:author="Fernando Cesar Couto Rodrigues" w:date="2020-05-15T14:27:00Z">
              <w:rPr/>
            </w:rPrChange>
          </w:rPr>
          <w:delText xml:space="preserve">” </w:delText>
        </w:r>
        <w:r w:rsidR="005A4F66" w:rsidRPr="00FB3FC6" w:rsidDel="00E07C3C">
          <w:rPr>
            <w:rPrChange w:id="156" w:author="Fernando Cesar Couto Rodrigues" w:date="2020-05-15T14:27:00Z">
              <w:rPr/>
            </w:rPrChange>
          </w:rPr>
          <w:delText>(https://www.mathworks.com/matlabcentral/fileexchange/60520-a-mathematical-modeling-example-using-an-rc-circuit)</w:delText>
        </w:r>
        <w:r w:rsidR="00D179B4" w:rsidRPr="00FB3FC6" w:rsidDel="00E07C3C">
          <w:rPr>
            <w:rPrChange w:id="157" w:author="Fernando Cesar Couto Rodrigues" w:date="2020-05-15T14:27:00Z">
              <w:rPr/>
            </w:rPrChange>
          </w:rPr>
          <w:delText>; e</w:delText>
        </w:r>
        <w:r w:rsidR="00F1308D" w:rsidRPr="00FB3FC6" w:rsidDel="00E07C3C">
          <w:rPr>
            <w:rPrChange w:id="158" w:author="Fernando Cesar Couto Rodrigues" w:date="2020-05-15T14:27:00Z">
              <w:rPr/>
            </w:rPrChange>
          </w:rPr>
          <w:br/>
        </w:r>
        <w:r w:rsidR="00BC01DC" w:rsidRPr="00FB3FC6" w:rsidDel="00E07C3C">
          <w:rPr>
            <w:rPrChange w:id="159" w:author="Fernando Cesar Couto Rodrigues" w:date="2020-05-15T14:27:00Z">
              <w:rPr/>
            </w:rPrChange>
          </w:rPr>
          <w:delText>c</w:delText>
        </w:r>
        <w:r w:rsidR="00F1308D" w:rsidRPr="00FB3FC6" w:rsidDel="00E07C3C">
          <w:rPr>
            <w:rPrChange w:id="160" w:author="Fernando Cesar Couto Rodrigues" w:date="2020-05-15T14:27:00Z">
              <w:rPr/>
            </w:rPrChange>
          </w:rPr>
          <w:delText xml:space="preserve">) </w:delText>
        </w:r>
        <w:r w:rsidR="00DD4D70" w:rsidRPr="00FB3FC6" w:rsidDel="00E07C3C">
          <w:rPr>
            <w:rPrChange w:id="161" w:author="Fernando Cesar Couto Rodrigues" w:date="2020-05-15T14:27:00Z">
              <w:rPr/>
            </w:rPrChange>
          </w:rPr>
          <w:delText xml:space="preserve">Sathyanarayan Rao (2020). </w:delText>
        </w:r>
        <w:r w:rsidR="003D7022" w:rsidRPr="00FB3FC6" w:rsidDel="00E07C3C">
          <w:rPr>
            <w:rPrChange w:id="162" w:author="Fernando Cesar Couto Rodrigues" w:date="2020-05-15T14:27:00Z">
              <w:rPr/>
            </w:rPrChange>
          </w:rPr>
          <w:delText>“</w:delText>
        </w:r>
        <w:r w:rsidR="00DD4D70" w:rsidRPr="00FB3FC6" w:rsidDel="00E07C3C">
          <w:rPr>
            <w:rPrChange w:id="163" w:author="Fernando Cesar Couto Rodrigues" w:date="2020-05-15T14:27:00Z">
              <w:rPr/>
            </w:rPrChange>
          </w:rPr>
          <w:delText>Charging a RC circuit</w:delText>
        </w:r>
        <w:r w:rsidR="00577B03" w:rsidRPr="00FB3FC6" w:rsidDel="00E07C3C">
          <w:rPr>
            <w:rPrChange w:id="164" w:author="Fernando Cesar Couto Rodrigues" w:date="2020-05-15T14:27:00Z">
              <w:rPr/>
            </w:rPrChange>
          </w:rPr>
          <w:delText>”</w:delText>
        </w:r>
        <w:r w:rsidR="00DD4D70" w:rsidRPr="00FB3FC6" w:rsidDel="00E07C3C">
          <w:rPr>
            <w:rPrChange w:id="165" w:author="Fernando Cesar Couto Rodrigues" w:date="2020-05-15T14:27:00Z">
              <w:rPr/>
            </w:rPrChange>
          </w:rPr>
          <w:delText xml:space="preserve"> (https://www.mathworks.com/matlabcentral/fileexchange/44752-charging-a-rc-circuit)</w:delText>
        </w:r>
        <w:r w:rsidR="005A4F66" w:rsidRPr="00FB3FC6" w:rsidDel="00E07C3C">
          <w:rPr>
            <w:rPrChange w:id="166" w:author="Fernando Cesar Couto Rodrigues" w:date="2020-05-15T14:27:00Z">
              <w:rPr/>
            </w:rPrChange>
          </w:rPr>
          <w:delText>.</w:delText>
        </w:r>
        <w:r w:rsidR="00B85DF7" w:rsidRPr="00FB3FC6" w:rsidDel="00E07C3C">
          <w:rPr>
            <w:rPrChange w:id="167" w:author="Fernando Cesar Couto Rodrigues" w:date="2020-05-15T14:27:00Z">
              <w:rPr/>
            </w:rPrChange>
          </w:rPr>
          <w:br/>
        </w:r>
      </w:del>
    </w:p>
    <w:p w14:paraId="39912F71" w14:textId="43AE31FA" w:rsidR="00980844" w:rsidRPr="00FB3FC6" w:rsidDel="00E07C3C" w:rsidRDefault="00493644" w:rsidP="00FB3FC6">
      <w:pPr>
        <w:pStyle w:val="Title"/>
        <w:rPr>
          <w:del w:id="168" w:author="Fernando Cesar Couto Rodrigues" w:date="2020-05-15T14:26:00Z"/>
          <w:rPrChange w:id="169" w:author="Fernando Cesar Couto Rodrigues" w:date="2020-05-15T14:27:00Z">
            <w:rPr>
              <w:del w:id="170" w:author="Fernando Cesar Couto Rodrigues" w:date="2020-05-15T14:26:00Z"/>
              <w:lang w:val="pt-BR"/>
            </w:rPr>
          </w:rPrChange>
        </w:rPr>
        <w:pPrChange w:id="171" w:author="Fernando Cesar Couto Rodrigues" w:date="2020-05-15T14:27:00Z">
          <w:pPr>
            <w:pStyle w:val="Heading3"/>
          </w:pPr>
        </w:pPrChange>
      </w:pPr>
      <w:del w:id="172" w:author="Fernando Cesar Couto Rodrigues" w:date="2020-05-15T14:26:00Z">
        <w:r w:rsidRPr="00FB3FC6" w:rsidDel="00E07C3C">
          <w:rPr>
            <w:rPrChange w:id="173" w:author="Fernando Cesar Couto Rodrigues" w:date="2020-05-15T14:27:00Z">
              <w:rPr>
                <w:lang w:val="pt-BR"/>
              </w:rPr>
            </w:rPrChange>
          </w:rPr>
          <w:delText>O código dese</w:delText>
        </w:r>
        <w:r w:rsidR="00F7066B" w:rsidRPr="00FB3FC6" w:rsidDel="00E07C3C">
          <w:rPr>
            <w:rPrChange w:id="174" w:author="Fernando Cesar Couto Rodrigues" w:date="2020-05-15T14:27:00Z">
              <w:rPr>
                <w:lang w:val="pt-BR"/>
              </w:rPr>
            </w:rPrChange>
          </w:rPr>
          <w:delText>nvolvido</w:delText>
        </w:r>
        <w:r w:rsidR="0050014A" w:rsidRPr="00FB3FC6" w:rsidDel="00E07C3C">
          <w:rPr>
            <w:rPrChange w:id="175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062D98" w:rsidRPr="00FB3FC6" w:rsidDel="00E07C3C">
          <w:rPr>
            <w:rPrChange w:id="176" w:author="Fernando Cesar Couto Rodrigues" w:date="2020-05-15T14:27:00Z">
              <w:rPr>
                <w:lang w:val="pt-BR"/>
              </w:rPr>
            </w:rPrChange>
          </w:rPr>
          <w:delText xml:space="preserve">e os gráficos gerados </w:delText>
        </w:r>
        <w:r w:rsidR="0050014A" w:rsidRPr="00FB3FC6" w:rsidDel="00E07C3C">
          <w:rPr>
            <w:rPrChange w:id="177" w:author="Fernando Cesar Couto Rodrigues" w:date="2020-05-15T14:27:00Z">
              <w:rPr>
                <w:lang w:val="pt-BR"/>
              </w:rPr>
            </w:rPrChange>
          </w:rPr>
          <w:delText>deve</w:delText>
        </w:r>
        <w:r w:rsidR="00062D98" w:rsidRPr="00FB3FC6" w:rsidDel="00E07C3C">
          <w:rPr>
            <w:rPrChange w:id="178" w:author="Fernando Cesar Couto Rodrigues" w:date="2020-05-15T14:27:00Z">
              <w:rPr>
                <w:lang w:val="pt-BR"/>
              </w:rPr>
            </w:rPrChange>
          </w:rPr>
          <w:delText>m</w:delText>
        </w:r>
        <w:r w:rsidR="0050014A" w:rsidRPr="00FB3FC6" w:rsidDel="00E07C3C">
          <w:rPr>
            <w:rPrChange w:id="179" w:author="Fernando Cesar Couto Rodrigues" w:date="2020-05-15T14:27:00Z">
              <w:rPr>
                <w:lang w:val="pt-BR"/>
              </w:rPr>
            </w:rPrChange>
          </w:rPr>
          <w:delText xml:space="preserve"> ser </w:delText>
        </w:r>
        <w:r w:rsidR="00FF08C3" w:rsidRPr="00FB3FC6" w:rsidDel="00E07C3C">
          <w:rPr>
            <w:rPrChange w:id="180" w:author="Fernando Cesar Couto Rodrigues" w:date="2020-05-15T14:27:00Z">
              <w:rPr>
                <w:lang w:val="pt-BR"/>
              </w:rPr>
            </w:rPrChange>
          </w:rPr>
          <w:delText>compartilhado</w:delText>
        </w:r>
        <w:r w:rsidR="00062D98" w:rsidRPr="00FB3FC6" w:rsidDel="00E07C3C">
          <w:rPr>
            <w:rPrChange w:id="181" w:author="Fernando Cesar Couto Rodrigues" w:date="2020-05-15T14:27:00Z">
              <w:rPr>
                <w:lang w:val="pt-BR"/>
              </w:rPr>
            </w:rPrChange>
          </w:rPr>
          <w:delText>s</w:delText>
        </w:r>
        <w:r w:rsidR="000737A1" w:rsidRPr="00FB3FC6" w:rsidDel="00E07C3C">
          <w:rPr>
            <w:rPrChange w:id="182" w:author="Fernando Cesar Couto Rodrigues" w:date="2020-05-15T14:27:00Z">
              <w:rPr>
                <w:lang w:val="pt-BR"/>
              </w:rPr>
            </w:rPrChange>
          </w:rPr>
          <w:delText xml:space="preserve"> entre os membros do grupo</w:delText>
        </w:r>
        <w:r w:rsidR="006D3D41" w:rsidRPr="00FB3FC6" w:rsidDel="00E07C3C">
          <w:rPr>
            <w:rPrChange w:id="183" w:author="Fernando Cesar Couto Rodrigues" w:date="2020-05-15T14:27:00Z">
              <w:rPr>
                <w:lang w:val="pt-BR"/>
              </w:rPr>
            </w:rPrChange>
          </w:rPr>
          <w:delText xml:space="preserve"> e entreg</w:delText>
        </w:r>
        <w:r w:rsidR="00882096" w:rsidRPr="00FB3FC6" w:rsidDel="00E07C3C">
          <w:rPr>
            <w:rPrChange w:id="184" w:author="Fernando Cesar Couto Rodrigues" w:date="2020-05-15T14:27:00Z">
              <w:rPr>
                <w:lang w:val="pt-BR"/>
              </w:rPr>
            </w:rPrChange>
          </w:rPr>
          <w:delText>ue</w:delText>
        </w:r>
        <w:r w:rsidR="00062D98" w:rsidRPr="00FB3FC6" w:rsidDel="00E07C3C">
          <w:rPr>
            <w:rPrChange w:id="185" w:author="Fernando Cesar Couto Rodrigues" w:date="2020-05-15T14:27:00Z">
              <w:rPr>
                <w:lang w:val="pt-BR"/>
              </w:rPr>
            </w:rPrChange>
          </w:rPr>
          <w:delText>s</w:delText>
        </w:r>
        <w:r w:rsidR="00882096" w:rsidRPr="00FB3FC6" w:rsidDel="00E07C3C">
          <w:rPr>
            <w:rPrChange w:id="186" w:author="Fernando Cesar Couto Rodrigues" w:date="2020-05-15T14:27:00Z">
              <w:rPr>
                <w:lang w:val="pt-BR"/>
              </w:rPr>
            </w:rPrChange>
          </w:rPr>
          <w:delText xml:space="preserve"> junto com o relatório </w:delText>
        </w:r>
        <w:r w:rsidR="00980844" w:rsidRPr="00FB3FC6" w:rsidDel="00E07C3C">
          <w:rPr>
            <w:rPrChange w:id="187" w:author="Fernando Cesar Couto Rodrigues" w:date="2020-05-15T14:27:00Z">
              <w:rPr>
                <w:lang w:val="pt-BR"/>
              </w:rPr>
            </w:rPrChange>
          </w:rPr>
          <w:delText>final do trabalho;</w:delText>
        </w:r>
      </w:del>
    </w:p>
    <w:p w14:paraId="7F019458" w14:textId="2885755E" w:rsidR="002F21F0" w:rsidRPr="00FB3FC6" w:rsidDel="00E07C3C" w:rsidRDefault="00980844" w:rsidP="00FB3FC6">
      <w:pPr>
        <w:pStyle w:val="Title"/>
        <w:rPr>
          <w:del w:id="188" w:author="Fernando Cesar Couto Rodrigues" w:date="2020-05-15T14:26:00Z"/>
          <w:rPrChange w:id="189" w:author="Fernando Cesar Couto Rodrigues" w:date="2020-05-15T14:27:00Z">
            <w:rPr>
              <w:del w:id="190" w:author="Fernando Cesar Couto Rodrigues" w:date="2020-05-15T14:26:00Z"/>
              <w:lang w:val="pt-BR"/>
            </w:rPr>
          </w:rPrChange>
        </w:rPr>
        <w:pPrChange w:id="191" w:author="Fernando Cesar Couto Rodrigues" w:date="2020-05-15T14:27:00Z">
          <w:pPr>
            <w:pStyle w:val="Heading3"/>
          </w:pPr>
        </w:pPrChange>
      </w:pPr>
      <w:del w:id="192" w:author="Fernando Cesar Couto Rodrigues" w:date="2020-05-15T14:26:00Z">
        <w:r w:rsidRPr="00FB3FC6" w:rsidDel="00E07C3C">
          <w:rPr>
            <w:rPrChange w:id="193" w:author="Fernando Cesar Couto Rodrigues" w:date="2020-05-15T14:27:00Z">
              <w:rPr>
                <w:lang w:val="pt-BR"/>
              </w:rPr>
            </w:rPrChange>
          </w:rPr>
          <w:delText xml:space="preserve">As dúvidas </w:delText>
        </w:r>
        <w:r w:rsidR="00293C12" w:rsidRPr="00FB3FC6" w:rsidDel="00E07C3C">
          <w:rPr>
            <w:rPrChange w:id="194" w:author="Fernando Cesar Couto Rodrigues" w:date="2020-05-15T14:27:00Z">
              <w:rPr>
                <w:lang w:val="pt-BR"/>
              </w:rPr>
            </w:rPrChange>
          </w:rPr>
          <w:delText xml:space="preserve">relativas ao software MATLAB serão </w:delText>
        </w:r>
        <w:r w:rsidR="00B8183D" w:rsidRPr="00FB3FC6" w:rsidDel="00E07C3C">
          <w:rPr>
            <w:rPrChange w:id="195" w:author="Fernando Cesar Couto Rodrigues" w:date="2020-05-15T14:27:00Z">
              <w:rPr>
                <w:lang w:val="pt-BR"/>
              </w:rPr>
            </w:rPrChange>
          </w:rPr>
          <w:delText xml:space="preserve">sanadas </w:delText>
        </w:r>
        <w:r w:rsidR="00DB2B43" w:rsidRPr="00FB3FC6" w:rsidDel="00E07C3C">
          <w:rPr>
            <w:rPrChange w:id="196" w:author="Fernando Cesar Couto Rodrigues" w:date="2020-05-15T14:27:00Z">
              <w:rPr>
                <w:lang w:val="pt-BR"/>
              </w:rPr>
            </w:rPrChange>
          </w:rPr>
          <w:delText>com o CF</w:delText>
        </w:r>
        <w:r w:rsidR="00B12C1C" w:rsidRPr="00FB3FC6" w:rsidDel="00E07C3C">
          <w:rPr>
            <w:rPrChange w:id="197" w:author="Fernando Cesar Couto Rodrigues" w:date="2020-05-15T14:27:00Z">
              <w:rPr>
                <w:lang w:val="pt-BR"/>
              </w:rPr>
            </w:rPrChange>
          </w:rPr>
          <w:delText xml:space="preserve"> (EN) Milton por meio do </w:delText>
        </w:r>
        <w:r w:rsidR="007D435E" w:rsidRPr="00FB3FC6" w:rsidDel="00E07C3C">
          <w:rPr>
            <w:rPrChange w:id="198" w:author="Fernando Cesar Couto Rodrigues" w:date="2020-05-15T14:27:00Z">
              <w:rPr>
                <w:lang w:val="pt-BR"/>
              </w:rPr>
            </w:rPrChange>
          </w:rPr>
          <w:delText>Whatsapp +55</w:delText>
        </w:r>
        <w:r w:rsidR="00E556B6" w:rsidRPr="00FB3FC6" w:rsidDel="00E07C3C">
          <w:rPr>
            <w:rPrChange w:id="199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7D435E" w:rsidRPr="00FB3FC6" w:rsidDel="00E07C3C">
          <w:rPr>
            <w:rPrChange w:id="200" w:author="Fernando Cesar Couto Rodrigues" w:date="2020-05-15T14:27:00Z">
              <w:rPr>
                <w:lang w:val="pt-BR"/>
              </w:rPr>
            </w:rPrChange>
          </w:rPr>
          <w:delText>21</w:delText>
        </w:r>
        <w:r w:rsidR="00E556B6" w:rsidRPr="00FB3FC6" w:rsidDel="00E07C3C">
          <w:rPr>
            <w:rPrChange w:id="201" w:author="Fernando Cesar Couto Rodrigues" w:date="2020-05-15T14:27:00Z">
              <w:rPr>
                <w:lang w:val="pt-BR"/>
              </w:rPr>
            </w:rPrChange>
          </w:rPr>
          <w:delText xml:space="preserve"> 99377-3604</w:delText>
        </w:r>
        <w:r w:rsidR="00755327" w:rsidRPr="00FB3FC6" w:rsidDel="00E07C3C">
          <w:rPr>
            <w:rPrChange w:id="202" w:author="Fernando Cesar Couto Rodrigues" w:date="2020-05-15T14:27:00Z">
              <w:rPr>
                <w:lang w:val="pt-BR"/>
              </w:rPr>
            </w:rPrChange>
          </w:rPr>
          <w:delText>.</w:delText>
        </w:r>
        <w:r w:rsidR="002F21F0" w:rsidRPr="00FB3FC6" w:rsidDel="00E07C3C">
          <w:rPr>
            <w:rPrChange w:id="203" w:author="Fernando Cesar Couto Rodrigues" w:date="2020-05-15T14:27:00Z">
              <w:rPr>
                <w:lang w:val="pt-BR"/>
              </w:rPr>
            </w:rPrChange>
          </w:rPr>
          <w:br/>
        </w:r>
      </w:del>
    </w:p>
    <w:p w14:paraId="5CA33338" w14:textId="5D0CA662" w:rsidR="00CD6B4E" w:rsidRPr="00FB3FC6" w:rsidDel="00E07C3C" w:rsidRDefault="002F21F0" w:rsidP="00FB3FC6">
      <w:pPr>
        <w:pStyle w:val="Title"/>
        <w:rPr>
          <w:del w:id="204" w:author="Fernando Cesar Couto Rodrigues" w:date="2020-05-15T14:26:00Z"/>
          <w:rPrChange w:id="205" w:author="Fernando Cesar Couto Rodrigues" w:date="2020-05-15T14:27:00Z">
            <w:rPr>
              <w:del w:id="206" w:author="Fernando Cesar Couto Rodrigues" w:date="2020-05-15T14:26:00Z"/>
              <w:lang w:val="pt-BR"/>
            </w:rPr>
          </w:rPrChange>
        </w:rPr>
        <w:pPrChange w:id="207" w:author="Fernando Cesar Couto Rodrigues" w:date="2020-05-15T14:27:00Z">
          <w:pPr>
            <w:pStyle w:val="Heading2"/>
          </w:pPr>
        </w:pPrChange>
      </w:pPr>
      <w:del w:id="208" w:author="Fernando Cesar Couto Rodrigues" w:date="2020-05-15T14:26:00Z">
        <w:r w:rsidRPr="00FB3FC6" w:rsidDel="00E07C3C">
          <w:rPr>
            <w:rPrChange w:id="209" w:author="Fernando Cesar Couto Rodrigues" w:date="2020-05-15T14:27:00Z">
              <w:rPr>
                <w:lang w:val="pt-BR"/>
              </w:rPr>
            </w:rPrChange>
          </w:rPr>
          <w:delText xml:space="preserve"> Buscar atingir simultaneamente os objetivos 1.A.ii</w:delText>
        </w:r>
        <w:r w:rsidR="005419BD" w:rsidRPr="00FB3FC6" w:rsidDel="00E07C3C">
          <w:rPr>
            <w:rPrChange w:id="210" w:author="Fernando Cesar Couto Rodrigues" w:date="2020-05-15T14:27:00Z">
              <w:rPr>
                <w:lang w:val="pt-BR"/>
              </w:rPr>
            </w:rPrChange>
          </w:rPr>
          <w:delText xml:space="preserve"> (parte)</w:delText>
        </w:r>
        <w:r w:rsidRPr="00FB3FC6" w:rsidDel="00E07C3C">
          <w:rPr>
            <w:rPrChange w:id="211" w:author="Fernando Cesar Couto Rodrigues" w:date="2020-05-15T14:27:00Z">
              <w:rPr>
                <w:lang w:val="pt-BR"/>
              </w:rPr>
            </w:rPrChange>
          </w:rPr>
          <w:delText xml:space="preserve"> e 1.B.ii, ou seja, o MULTISIM LIVE será a ferramenta computacional utilizada para </w:delText>
        </w:r>
        <w:r w:rsidR="005419BD" w:rsidRPr="00FB3FC6" w:rsidDel="00E07C3C">
          <w:rPr>
            <w:rPrChange w:id="212" w:author="Fernando Cesar Couto Rodrigues" w:date="2020-05-15T14:27:00Z">
              <w:rPr>
                <w:lang w:val="pt-BR"/>
              </w:rPr>
            </w:rPrChange>
          </w:rPr>
          <w:delText>análise d</w:delText>
        </w:r>
        <w:r w:rsidRPr="00FB3FC6" w:rsidDel="00E07C3C">
          <w:rPr>
            <w:rPrChange w:id="213" w:author="Fernando Cesar Couto Rodrigues" w:date="2020-05-15T14:27:00Z">
              <w:rPr>
                <w:lang w:val="pt-BR"/>
              </w:rPr>
            </w:rPrChange>
          </w:rPr>
          <w:delText>os circuitos com Amplificador Operacional, respeitando as seguintes diretrizes:</w:delText>
        </w:r>
      </w:del>
    </w:p>
    <w:p w14:paraId="54563F40" w14:textId="715EA282" w:rsidR="00813CF4" w:rsidRPr="00FB3FC6" w:rsidDel="00E07C3C" w:rsidRDefault="00755327" w:rsidP="00FB3FC6">
      <w:pPr>
        <w:pStyle w:val="Title"/>
        <w:rPr>
          <w:del w:id="214" w:author="Fernando Cesar Couto Rodrigues" w:date="2020-05-15T14:26:00Z"/>
          <w:rPrChange w:id="215" w:author="Fernando Cesar Couto Rodrigues" w:date="2020-05-15T14:27:00Z">
            <w:rPr>
              <w:del w:id="216" w:author="Fernando Cesar Couto Rodrigues" w:date="2020-05-15T14:26:00Z"/>
              <w:lang w:val="pt-BR"/>
            </w:rPr>
          </w:rPrChange>
        </w:rPr>
        <w:pPrChange w:id="217" w:author="Fernando Cesar Couto Rodrigues" w:date="2020-05-15T14:27:00Z">
          <w:pPr>
            <w:pStyle w:val="Heading3"/>
          </w:pPr>
        </w:pPrChange>
      </w:pPr>
      <w:del w:id="218" w:author="Fernando Cesar Couto Rodrigues" w:date="2020-05-15T14:26:00Z">
        <w:r w:rsidRPr="00FB3FC6" w:rsidDel="00E07C3C">
          <w:rPr>
            <w:rPrChange w:id="219" w:author="Fernando Cesar Couto Rodrigues" w:date="2020-05-15T14:27:00Z">
              <w:rPr>
                <w:lang w:val="pt-BR"/>
              </w:rPr>
            </w:rPrChange>
          </w:rPr>
          <w:delText xml:space="preserve">No mínimo </w:delText>
        </w:r>
        <w:r w:rsidR="00FD6878" w:rsidRPr="00FB3FC6" w:rsidDel="00E07C3C">
          <w:rPr>
            <w:rPrChange w:id="220" w:author="Fernando Cesar Couto Rodrigues" w:date="2020-05-15T14:27:00Z">
              <w:rPr>
                <w:lang w:val="pt-BR"/>
              </w:rPr>
            </w:rPrChange>
          </w:rPr>
          <w:delText>3 (três)</w:delText>
        </w:r>
        <w:r w:rsidRPr="00FB3FC6" w:rsidDel="00E07C3C">
          <w:rPr>
            <w:rPrChange w:id="221" w:author="Fernando Cesar Couto Rodrigues" w:date="2020-05-15T14:27:00Z">
              <w:rPr>
                <w:lang w:val="pt-BR"/>
              </w:rPr>
            </w:rPrChange>
          </w:rPr>
          <w:delText xml:space="preserve"> aspirantes do grupo devem possuir cadastro na </w:delText>
        </w:r>
        <w:r w:rsidR="008212B2" w:rsidRPr="00FB3FC6" w:rsidDel="00E07C3C">
          <w:rPr>
            <w:rPrChange w:id="222" w:author="Fernando Cesar Couto Rodrigues" w:date="2020-05-15T14:27:00Z">
              <w:rPr>
                <w:lang w:val="pt-BR"/>
              </w:rPr>
            </w:rPrChange>
          </w:rPr>
          <w:delText>National Instruments</w:delText>
        </w:r>
        <w:r w:rsidRPr="00FB3FC6" w:rsidDel="00E07C3C">
          <w:rPr>
            <w:rPrChange w:id="223" w:author="Fernando Cesar Couto Rodrigues" w:date="2020-05-15T14:27:00Z">
              <w:rPr>
                <w:lang w:val="pt-BR"/>
              </w:rPr>
            </w:rPrChange>
          </w:rPr>
          <w:delText xml:space="preserve"> e desenvolver em conjunto </w:delText>
        </w:r>
        <w:r w:rsidR="008212B2" w:rsidRPr="00FB3FC6" w:rsidDel="00E07C3C">
          <w:rPr>
            <w:rPrChange w:id="224" w:author="Fernando Cesar Couto Rodrigues" w:date="2020-05-15T14:27:00Z">
              <w:rPr>
                <w:lang w:val="pt-BR"/>
              </w:rPr>
            </w:rPrChange>
          </w:rPr>
          <w:delText xml:space="preserve">as simulações </w:delText>
        </w:r>
        <w:r w:rsidRPr="00FB3FC6" w:rsidDel="00E07C3C">
          <w:rPr>
            <w:rPrChange w:id="225" w:author="Fernando Cesar Couto Rodrigues" w:date="2020-05-15T14:27:00Z">
              <w:rPr>
                <w:lang w:val="pt-BR"/>
              </w:rPr>
            </w:rPrChange>
          </w:rPr>
          <w:delText>M</w:delText>
        </w:r>
        <w:r w:rsidR="008212B2" w:rsidRPr="00FB3FC6" w:rsidDel="00E07C3C">
          <w:rPr>
            <w:rPrChange w:id="226" w:author="Fernando Cesar Couto Rodrigues" w:date="2020-05-15T14:27:00Z">
              <w:rPr>
                <w:lang w:val="pt-BR"/>
              </w:rPr>
            </w:rPrChange>
          </w:rPr>
          <w:delText>UL</w:delText>
        </w:r>
        <w:r w:rsidR="00344690" w:rsidRPr="00FB3FC6" w:rsidDel="00E07C3C">
          <w:rPr>
            <w:rPrChange w:id="227" w:author="Fernando Cesar Couto Rodrigues" w:date="2020-05-15T14:27:00Z">
              <w:rPr>
                <w:lang w:val="pt-BR"/>
              </w:rPr>
            </w:rPrChange>
          </w:rPr>
          <w:delText>TISIM LIVE</w:delText>
        </w:r>
        <w:r w:rsidRPr="00FB3FC6" w:rsidDel="00E07C3C">
          <w:rPr>
            <w:rPrChange w:id="228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344690" w:rsidRPr="00FB3FC6" w:rsidDel="00E07C3C">
          <w:rPr>
            <w:rPrChange w:id="229" w:author="Fernando Cesar Couto Rodrigues" w:date="2020-05-15T14:27:00Z">
              <w:rPr>
                <w:lang w:val="pt-BR"/>
              </w:rPr>
            </w:rPrChange>
          </w:rPr>
          <w:delText>d</w:delText>
        </w:r>
        <w:r w:rsidRPr="00FB3FC6" w:rsidDel="00E07C3C">
          <w:rPr>
            <w:rPrChange w:id="230" w:author="Fernando Cesar Couto Rodrigues" w:date="2020-05-15T14:27:00Z">
              <w:rPr>
                <w:lang w:val="pt-BR"/>
              </w:rPr>
            </w:rPrChange>
          </w:rPr>
          <w:delText xml:space="preserve">os circuitos </w:delText>
        </w:r>
        <w:r w:rsidR="00344690" w:rsidRPr="00FB3FC6" w:rsidDel="00E07C3C">
          <w:rPr>
            <w:rPrChange w:id="231" w:author="Fernando Cesar Couto Rodrigues" w:date="2020-05-15T14:27:00Z">
              <w:rPr>
                <w:lang w:val="pt-BR"/>
              </w:rPr>
            </w:rPrChange>
          </w:rPr>
          <w:delText>com OPAMP (AOP)</w:delText>
        </w:r>
        <w:r w:rsidR="006B6CB1" w:rsidRPr="00FB3FC6" w:rsidDel="00E07C3C">
          <w:rPr>
            <w:rPrChange w:id="232" w:author="Fernando Cesar Couto Rodrigues" w:date="2020-05-15T14:27:00Z">
              <w:rPr>
                <w:lang w:val="pt-BR"/>
              </w:rPr>
            </w:rPrChange>
          </w:rPr>
          <w:delText xml:space="preserve">, </w:delText>
        </w:r>
        <w:r w:rsidR="00A84CE5" w:rsidRPr="00FB3FC6" w:rsidDel="00E07C3C">
          <w:rPr>
            <w:rPrChange w:id="233" w:author="Fernando Cesar Couto Rodrigues" w:date="2020-05-15T14:27:00Z">
              <w:rPr>
                <w:lang w:val="pt-BR"/>
              </w:rPr>
            </w:rPrChange>
          </w:rPr>
          <w:delText>formando</w:delText>
        </w:r>
        <w:r w:rsidR="006B6CB1" w:rsidRPr="00FB3FC6" w:rsidDel="00E07C3C">
          <w:rPr>
            <w:rPrChange w:id="234" w:author="Fernando Cesar Couto Rodrigues" w:date="2020-05-15T14:27:00Z">
              <w:rPr>
                <w:lang w:val="pt-BR"/>
              </w:rPr>
            </w:rPrChange>
          </w:rPr>
          <w:delText xml:space="preserve"> um grupo </w:delText>
        </w:r>
        <w:r w:rsidR="00A84CE5" w:rsidRPr="00FB3FC6" w:rsidDel="00E07C3C">
          <w:rPr>
            <w:rPrChange w:id="235" w:author="Fernando Cesar Couto Rodrigues" w:date="2020-05-15T14:27:00Z">
              <w:rPr>
                <w:lang w:val="pt-BR"/>
              </w:rPr>
            </w:rPrChange>
          </w:rPr>
          <w:delText xml:space="preserve">no próprio </w:delText>
        </w:r>
        <w:r w:rsidR="00992AC9" w:rsidRPr="00FB3FC6" w:rsidDel="00E07C3C">
          <w:rPr>
            <w:rPrChange w:id="236" w:author="Fernando Cesar Couto Rodrigues" w:date="2020-05-15T14:27:00Z">
              <w:rPr>
                <w:lang w:val="pt-BR"/>
              </w:rPr>
            </w:rPrChange>
          </w:rPr>
          <w:delText>sítio (ver ajuda a seguir)</w:delText>
        </w:r>
        <w:r w:rsidR="008A10E5" w:rsidRPr="00FB3FC6" w:rsidDel="00E07C3C">
          <w:rPr>
            <w:rPrChange w:id="237" w:author="Fernando Cesar Couto Rodrigues" w:date="2020-05-15T14:27:00Z">
              <w:rPr>
                <w:lang w:val="pt-BR"/>
              </w:rPr>
            </w:rPrChange>
          </w:rPr>
          <w:delText xml:space="preserve">. </w:delText>
        </w:r>
        <w:r w:rsidR="00202354" w:rsidRPr="00FB3FC6" w:rsidDel="00E07C3C">
          <w:rPr>
            <w:rPrChange w:id="238" w:author="Fernando Cesar Couto Rodrigues" w:date="2020-05-15T14:27:00Z">
              <w:rPr>
                <w:lang w:val="pt-BR"/>
              </w:rPr>
            </w:rPrChange>
          </w:rPr>
          <w:delText xml:space="preserve">A introdução </w:delText>
        </w:r>
        <w:r w:rsidR="004E60FC" w:rsidRPr="00FB3FC6" w:rsidDel="00E07C3C">
          <w:rPr>
            <w:rPrChange w:id="239" w:author="Fernando Cesar Couto Rodrigues" w:date="2020-05-15T14:27:00Z">
              <w:rPr>
                <w:lang w:val="pt-BR"/>
              </w:rPr>
            </w:rPrChange>
          </w:rPr>
          <w:delText xml:space="preserve">em </w:delText>
        </w:r>
        <w:r w:rsidR="00A43F29" w:rsidRPr="00FB3FC6" w:rsidDel="00E07C3C">
          <w:rPr>
            <w:rPrChange w:id="240" w:author="Fernando Cesar Couto Rodrigues" w:date="2020-05-15T14:27:00Z">
              <w:rPr/>
            </w:rPrChange>
          </w:rPr>
          <w:fldChar w:fldCharType="begin"/>
        </w:r>
        <w:r w:rsidR="00A43F29" w:rsidRPr="00FB3FC6" w:rsidDel="00E07C3C">
          <w:rPr>
            <w:rPrChange w:id="241" w:author="Fernando Cesar Couto Rodrigues" w:date="2020-05-15T14:27:00Z">
              <w:rPr/>
            </w:rPrChange>
          </w:rPr>
          <w:delInstrText xml:space="preserve"> HYPERLINK "https://www.multisim.com/get-started" </w:delInstrText>
        </w:r>
        <w:r w:rsidR="00A43F29" w:rsidRPr="00FB3FC6" w:rsidDel="00E07C3C">
          <w:rPr>
            <w:rPrChange w:id="242" w:author="Fernando Cesar Couto Rodrigues" w:date="2020-05-15T14:27:00Z">
              <w:rPr/>
            </w:rPrChange>
          </w:rPr>
          <w:fldChar w:fldCharType="separate"/>
        </w:r>
        <w:r w:rsidR="004E60FC" w:rsidRPr="00FB3FC6" w:rsidDel="00E07C3C">
          <w:rPr>
            <w:rStyle w:val="Hyperlink"/>
            <w:b/>
            <w:bCs/>
            <w:sz w:val="28"/>
            <w:szCs w:val="28"/>
            <w:lang w:val="pt-BR"/>
            <w:rPrChange w:id="243" w:author="Fernando Cesar Couto Rodrigues" w:date="2020-05-15T14:27:00Z">
              <w:rPr>
                <w:rStyle w:val="Hyperlink"/>
                <w:lang w:val="pt-BR"/>
              </w:rPr>
            </w:rPrChange>
          </w:rPr>
          <w:delText>https://www.multisim.com/get-started</w:delText>
        </w:r>
        <w:r w:rsidR="00A43F29" w:rsidRPr="00FB3FC6" w:rsidDel="00E07C3C">
          <w:rPr>
            <w:rStyle w:val="Hyperlink"/>
            <w:b/>
            <w:bCs/>
            <w:sz w:val="28"/>
            <w:szCs w:val="28"/>
            <w:lang w:val="pt-BR"/>
            <w:rPrChange w:id="244" w:author="Fernando Cesar Couto Rodrigues" w:date="2020-05-15T14:27:00Z">
              <w:rPr>
                <w:rStyle w:val="Hyperlink"/>
                <w:lang w:val="pt-BR"/>
              </w:rPr>
            </w:rPrChange>
          </w:rPr>
          <w:fldChar w:fldCharType="end"/>
        </w:r>
        <w:r w:rsidR="004E60FC" w:rsidRPr="00FB3FC6" w:rsidDel="00E07C3C">
          <w:rPr>
            <w:rPrChange w:id="245" w:author="Fernando Cesar Couto Rodrigues" w:date="2020-05-15T14:27:00Z">
              <w:rPr>
                <w:lang w:val="pt-BR"/>
              </w:rPr>
            </w:rPrChange>
          </w:rPr>
          <w:delText xml:space="preserve"> e o sítio de ajuda </w:delText>
        </w:r>
        <w:r w:rsidR="000D50C7" w:rsidRPr="00FB3FC6" w:rsidDel="00E07C3C">
          <w:rPr>
            <w:rPrChange w:id="246" w:author="Fernando Cesar Couto Rodrigues" w:date="2020-05-15T14:27:00Z">
              <w:rPr>
                <w:lang w:val="pt-BR"/>
              </w:rPr>
            </w:rPrChange>
          </w:rPr>
          <w:delText>em</w:delText>
        </w:r>
        <w:r w:rsidR="00A929C4" w:rsidRPr="00FB3FC6" w:rsidDel="00E07C3C">
          <w:rPr>
            <w:rPrChange w:id="247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A43F29" w:rsidRPr="00FB3FC6" w:rsidDel="00E07C3C">
          <w:rPr>
            <w:rPrChange w:id="248" w:author="Fernando Cesar Couto Rodrigues" w:date="2020-05-15T14:27:00Z">
              <w:rPr/>
            </w:rPrChange>
          </w:rPr>
          <w:fldChar w:fldCharType="begin"/>
        </w:r>
        <w:r w:rsidR="00A43F29" w:rsidRPr="00FB3FC6" w:rsidDel="00E07C3C">
          <w:rPr>
            <w:rPrChange w:id="249" w:author="Fernando Cesar Couto Rodrigues" w:date="2020-05-15T14:27:00Z">
              <w:rPr/>
            </w:rPrChange>
          </w:rPr>
          <w:delInstrText xml:space="preserve"> HYPERLINK "https://www.multisim.com/help" </w:delInstrText>
        </w:r>
        <w:r w:rsidR="00A43F29" w:rsidRPr="00FB3FC6" w:rsidDel="00E07C3C">
          <w:rPr>
            <w:rPrChange w:id="250" w:author="Fernando Cesar Couto Rodrigues" w:date="2020-05-15T14:27:00Z">
              <w:rPr/>
            </w:rPrChange>
          </w:rPr>
          <w:fldChar w:fldCharType="separate"/>
        </w:r>
        <w:r w:rsidR="000431B4" w:rsidRPr="00FB3FC6" w:rsidDel="00E07C3C">
          <w:rPr>
            <w:rStyle w:val="Hyperlink"/>
            <w:b/>
            <w:bCs/>
            <w:sz w:val="28"/>
            <w:szCs w:val="28"/>
            <w:lang w:val="pt-BR"/>
            <w:rPrChange w:id="251" w:author="Fernando Cesar Couto Rodrigues" w:date="2020-05-15T14:27:00Z">
              <w:rPr>
                <w:rStyle w:val="Hyperlink"/>
                <w:lang w:val="pt-BR"/>
              </w:rPr>
            </w:rPrChange>
          </w:rPr>
          <w:delText>https://www.multisim.com/help</w:delText>
        </w:r>
        <w:r w:rsidR="00A43F29" w:rsidRPr="00FB3FC6" w:rsidDel="00E07C3C">
          <w:rPr>
            <w:rStyle w:val="Hyperlink"/>
            <w:b/>
            <w:bCs/>
            <w:sz w:val="28"/>
            <w:szCs w:val="28"/>
            <w:lang w:val="pt-BR"/>
            <w:rPrChange w:id="252" w:author="Fernando Cesar Couto Rodrigues" w:date="2020-05-15T14:27:00Z">
              <w:rPr>
                <w:rStyle w:val="Hyperlink"/>
                <w:lang w:val="pt-BR"/>
              </w:rPr>
            </w:rPrChange>
          </w:rPr>
          <w:fldChar w:fldCharType="end"/>
        </w:r>
        <w:r w:rsidR="000431B4" w:rsidRPr="00FB3FC6" w:rsidDel="00E07C3C">
          <w:rPr>
            <w:rPrChange w:id="253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B83191" w:rsidRPr="00FB3FC6" w:rsidDel="00E07C3C">
          <w:rPr>
            <w:rPrChange w:id="254" w:author="Fernando Cesar Couto Rodrigues" w:date="2020-05-15T14:27:00Z">
              <w:rPr>
                <w:lang w:val="pt-BR"/>
              </w:rPr>
            </w:rPrChange>
          </w:rPr>
          <w:delText>est</w:delText>
        </w:r>
        <w:r w:rsidR="000D50C7" w:rsidRPr="00FB3FC6" w:rsidDel="00E07C3C">
          <w:rPr>
            <w:rPrChange w:id="255" w:author="Fernando Cesar Couto Rodrigues" w:date="2020-05-15T14:27:00Z">
              <w:rPr>
                <w:lang w:val="pt-BR"/>
              </w:rPr>
            </w:rPrChange>
          </w:rPr>
          <w:delText>ão</w:delText>
        </w:r>
        <w:r w:rsidR="00B83191" w:rsidRPr="00FB3FC6" w:rsidDel="00E07C3C">
          <w:rPr>
            <w:rPrChange w:id="256" w:author="Fernando Cesar Couto Rodrigues" w:date="2020-05-15T14:27:00Z">
              <w:rPr>
                <w:lang w:val="pt-BR"/>
              </w:rPr>
            </w:rPrChange>
          </w:rPr>
          <w:delText xml:space="preserve"> em inglês mas </w:delText>
        </w:r>
        <w:r w:rsidR="000D50C7" w:rsidRPr="00FB3FC6" w:rsidDel="00E07C3C">
          <w:rPr>
            <w:rPrChange w:id="257" w:author="Fernando Cesar Couto Rodrigues" w:date="2020-05-15T14:27:00Z">
              <w:rPr>
                <w:lang w:val="pt-BR"/>
              </w:rPr>
            </w:rPrChange>
          </w:rPr>
          <w:delText>são simples</w:delText>
        </w:r>
        <w:r w:rsidR="00B83191" w:rsidRPr="00FB3FC6" w:rsidDel="00E07C3C">
          <w:rPr>
            <w:rPrChange w:id="258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050EEF" w:rsidRPr="00FB3FC6" w:rsidDel="00E07C3C">
          <w:rPr>
            <w:rPrChange w:id="259" w:author="Fernando Cesar Couto Rodrigues" w:date="2020-05-15T14:27:00Z">
              <w:rPr>
                <w:lang w:val="pt-BR"/>
              </w:rPr>
            </w:rPrChange>
          </w:rPr>
          <w:delText xml:space="preserve">e objetivos. </w:delText>
        </w:r>
        <w:r w:rsidR="00D57C19" w:rsidRPr="00FB3FC6" w:rsidDel="00E07C3C">
          <w:rPr>
            <w:rPrChange w:id="260" w:author="Fernando Cesar Couto Rodrigues" w:date="2020-05-15T14:27:00Z">
              <w:rPr>
                <w:lang w:val="pt-BR"/>
              </w:rPr>
            </w:rPrChange>
          </w:rPr>
          <w:delText>Obrigatoriamente, consultar/estudar os seguintes itens</w:delText>
        </w:r>
        <w:r w:rsidR="005F7A12" w:rsidRPr="00FB3FC6" w:rsidDel="00E07C3C">
          <w:rPr>
            <w:rPrChange w:id="261" w:author="Fernando Cesar Couto Rodrigues" w:date="2020-05-15T14:27:00Z">
              <w:rPr>
                <w:lang w:val="pt-BR"/>
              </w:rPr>
            </w:rPrChange>
          </w:rPr>
          <w:delText>:</w:delText>
        </w:r>
      </w:del>
    </w:p>
    <w:p w14:paraId="53C7133C" w14:textId="495E286C" w:rsidR="009C02B7" w:rsidRPr="00FB3FC6" w:rsidDel="00E07C3C" w:rsidRDefault="00D57C19" w:rsidP="00FB3FC6">
      <w:pPr>
        <w:pStyle w:val="Title"/>
        <w:rPr>
          <w:del w:id="262" w:author="Fernando Cesar Couto Rodrigues" w:date="2020-05-15T14:26:00Z"/>
          <w:rPrChange w:id="263" w:author="Fernando Cesar Couto Rodrigues" w:date="2020-05-15T14:27:00Z">
            <w:rPr>
              <w:del w:id="264" w:author="Fernando Cesar Couto Rodrigues" w:date="2020-05-15T14:26:00Z"/>
            </w:rPr>
          </w:rPrChange>
        </w:rPr>
        <w:pPrChange w:id="265" w:author="Fernando Cesar Couto Rodrigues" w:date="2020-05-15T14:27:00Z">
          <w:pPr>
            <w:pStyle w:val="ListParagraph"/>
            <w:numPr>
              <w:numId w:val="4"/>
            </w:numPr>
            <w:ind w:left="1800" w:hanging="360"/>
          </w:pPr>
        </w:pPrChange>
      </w:pPr>
      <w:del w:id="266" w:author="Fernando Cesar Couto Rodrigues" w:date="2020-05-15T14:26:00Z">
        <w:r w:rsidRPr="00FB3FC6" w:rsidDel="00E07C3C">
          <w:rPr>
            <w:rPrChange w:id="267" w:author="Fernando Cesar Couto Rodrigues" w:date="2020-05-15T14:27:00Z">
              <w:rPr/>
            </w:rPrChange>
          </w:rPr>
          <w:delText>Tutorial:</w:delText>
        </w:r>
        <w:r w:rsidRPr="00FB3FC6" w:rsidDel="00E07C3C">
          <w:rPr>
            <w:rFonts w:ascii="MS Mincho" w:hAnsi="MS Mincho" w:cs="MS Mincho" w:hint="eastAsia"/>
            <w:rPrChange w:id="268" w:author="Fernando Cesar Couto Rodrigues" w:date="2020-05-15T14:27:00Z">
              <w:rPr>
                <w:rFonts w:ascii="MS Mincho" w:hAnsi="MS Mincho" w:cs="MS Mincho" w:hint="eastAsia"/>
              </w:rPr>
            </w:rPrChange>
          </w:rPr>
          <w:delText> </w:delText>
        </w:r>
        <w:r w:rsidRPr="00FB3FC6" w:rsidDel="00E07C3C">
          <w:rPr>
            <w:rPrChange w:id="269" w:author="Fernando Cesar Couto Rodrigues" w:date="2020-05-15T14:27:00Z">
              <w:rPr/>
            </w:rPrChange>
          </w:rPr>
          <w:delText>Creating a Design</w:delText>
        </w:r>
        <w:r w:rsidR="00CA1CC0" w:rsidRPr="00FB3FC6" w:rsidDel="00E07C3C">
          <w:rPr>
            <w:rPrChange w:id="270" w:author="Fernando Cesar Couto Rodrigues" w:date="2020-05-15T14:27:00Z">
              <w:rPr/>
            </w:rPrChange>
          </w:rPr>
          <w:delText>/</w:delText>
        </w:r>
        <w:r w:rsidRPr="00FB3FC6" w:rsidDel="00E07C3C">
          <w:rPr>
            <w:rPrChange w:id="271" w:author="Fernando Cesar Couto Rodrigues" w:date="2020-05-15T14:27:00Z">
              <w:rPr/>
            </w:rPrChange>
          </w:rPr>
          <w:delText>Simulating a Design;</w:delText>
        </w:r>
      </w:del>
    </w:p>
    <w:p w14:paraId="19241D91" w14:textId="1645C900" w:rsidR="009C02B7" w:rsidRPr="00FB3FC6" w:rsidDel="00E07C3C" w:rsidRDefault="00D57C19" w:rsidP="00FB3FC6">
      <w:pPr>
        <w:pStyle w:val="Title"/>
        <w:rPr>
          <w:del w:id="272" w:author="Fernando Cesar Couto Rodrigues" w:date="2020-05-15T14:26:00Z"/>
          <w:rPrChange w:id="273" w:author="Fernando Cesar Couto Rodrigues" w:date="2020-05-15T14:27:00Z">
            <w:rPr>
              <w:del w:id="274" w:author="Fernando Cesar Couto Rodrigues" w:date="2020-05-15T14:26:00Z"/>
              <w:lang w:val="pt-BR"/>
            </w:rPr>
          </w:rPrChange>
        </w:rPr>
        <w:pPrChange w:id="275" w:author="Fernando Cesar Couto Rodrigues" w:date="2020-05-15T14:27:00Z">
          <w:pPr>
            <w:pStyle w:val="ListParagraph"/>
            <w:numPr>
              <w:numId w:val="4"/>
            </w:numPr>
            <w:ind w:left="1800" w:hanging="360"/>
          </w:pPr>
        </w:pPrChange>
      </w:pPr>
      <w:del w:id="276" w:author="Fernando Cesar Couto Rodrigues" w:date="2020-05-15T14:26:00Z">
        <w:r w:rsidRPr="00FB3FC6" w:rsidDel="00E07C3C">
          <w:rPr>
            <w:rPrChange w:id="277" w:author="Fernando Cesar Couto Rodrigues" w:date="2020-05-15T14:27:00Z">
              <w:rPr>
                <w:lang w:val="pt-BR"/>
              </w:rPr>
            </w:rPrChange>
          </w:rPr>
          <w:delText>Schematic:</w:delText>
        </w:r>
        <w:r w:rsidRPr="00FB3FC6" w:rsidDel="00E07C3C">
          <w:rPr>
            <w:rFonts w:ascii="MS Mincho" w:hAnsi="MS Mincho" w:cs="MS Mincho" w:hint="eastAsia"/>
            <w:rPrChange w:id="278" w:author="Fernando Cesar Couto Rodrigues" w:date="2020-05-15T14:27:00Z">
              <w:rPr>
                <w:rFonts w:ascii="MS Mincho" w:hAnsi="MS Mincho" w:cs="MS Mincho" w:hint="eastAsia"/>
                <w:lang w:val="pt-BR"/>
              </w:rPr>
            </w:rPrChange>
          </w:rPr>
          <w:delText> </w:delText>
        </w:r>
        <w:r w:rsidRPr="00FB3FC6" w:rsidDel="00E07C3C">
          <w:rPr>
            <w:rPrChange w:id="279" w:author="Fernando Cesar Couto Rodrigues" w:date="2020-05-15T14:27:00Z">
              <w:rPr>
                <w:b/>
                <w:bCs/>
                <w:lang w:val="pt-BR"/>
              </w:rPr>
            </w:rPrChange>
          </w:rPr>
          <w:delText>tudo</w:delText>
        </w:r>
        <w:r w:rsidRPr="00FB3FC6" w:rsidDel="00E07C3C">
          <w:rPr>
            <w:rPrChange w:id="280" w:author="Fernando Cesar Couto Rodrigues" w:date="2020-05-15T14:27:00Z">
              <w:rPr>
                <w:lang w:val="pt-BR"/>
              </w:rPr>
            </w:rPrChange>
          </w:rPr>
          <w:delText>, exceto “Downloading design to desktop multisim”, não disponível na versão gratuita;</w:delText>
        </w:r>
        <w:r w:rsidR="00322CBA" w:rsidRPr="00FB3FC6" w:rsidDel="00E07C3C">
          <w:rPr>
            <w:rPrChange w:id="281" w:author="Fernando Cesar Couto Rodrigues" w:date="2020-05-15T14:27:00Z">
              <w:rPr>
                <w:lang w:val="pt-BR"/>
              </w:rPr>
            </w:rPrChange>
          </w:rPr>
          <w:delText xml:space="preserve"> e</w:delText>
        </w:r>
      </w:del>
    </w:p>
    <w:p w14:paraId="5E2095CE" w14:textId="45374060" w:rsidR="00322CBA" w:rsidRPr="00FB3FC6" w:rsidDel="00E07C3C" w:rsidRDefault="00D57C19" w:rsidP="00FB3FC6">
      <w:pPr>
        <w:pStyle w:val="Title"/>
        <w:rPr>
          <w:del w:id="282" w:author="Fernando Cesar Couto Rodrigues" w:date="2020-05-15T14:26:00Z"/>
          <w:rPrChange w:id="283" w:author="Fernando Cesar Couto Rodrigues" w:date="2020-05-15T14:27:00Z">
            <w:rPr>
              <w:del w:id="284" w:author="Fernando Cesar Couto Rodrigues" w:date="2020-05-15T14:26:00Z"/>
            </w:rPr>
          </w:rPrChange>
        </w:rPr>
        <w:pPrChange w:id="285" w:author="Fernando Cesar Couto Rodrigues" w:date="2020-05-15T14:27:00Z">
          <w:pPr>
            <w:pStyle w:val="ListParagraph"/>
            <w:numPr>
              <w:numId w:val="4"/>
            </w:numPr>
            <w:ind w:left="1800" w:hanging="360"/>
          </w:pPr>
        </w:pPrChange>
      </w:pPr>
      <w:del w:id="286" w:author="Fernando Cesar Couto Rodrigues" w:date="2020-05-15T14:26:00Z">
        <w:r w:rsidRPr="00FB3FC6" w:rsidDel="00E07C3C">
          <w:rPr>
            <w:rPrChange w:id="287" w:author="Fernando Cesar Couto Rodrigues" w:date="2020-05-15T14:27:00Z">
              <w:rPr/>
            </w:rPrChange>
          </w:rPr>
          <w:delText>Simulation:</w:delText>
        </w:r>
        <w:r w:rsidRPr="00FB3FC6" w:rsidDel="00E07C3C">
          <w:rPr>
            <w:rFonts w:ascii="MS Mincho" w:hAnsi="MS Mincho" w:cs="MS Mincho" w:hint="eastAsia"/>
            <w:rPrChange w:id="288" w:author="Fernando Cesar Couto Rodrigues" w:date="2020-05-15T14:27:00Z">
              <w:rPr>
                <w:rFonts w:ascii="MS Mincho" w:hAnsi="MS Mincho" w:cs="MS Mincho" w:hint="eastAsia"/>
              </w:rPr>
            </w:rPrChange>
          </w:rPr>
          <w:delText> </w:delText>
        </w:r>
        <w:r w:rsidRPr="00FB3FC6" w:rsidDel="00E07C3C">
          <w:rPr>
            <w:rPrChange w:id="289" w:author="Fernando Cesar Couto Rodrigues" w:date="2020-05-15T14:27:00Z">
              <w:rPr/>
            </w:rPrChange>
          </w:rPr>
          <w:delText>Simulation types</w:delText>
        </w:r>
        <w:r w:rsidR="00095B96" w:rsidRPr="00FB3FC6" w:rsidDel="00E07C3C">
          <w:rPr>
            <w:rPrChange w:id="290" w:author="Fernando Cesar Couto Rodrigues" w:date="2020-05-15T14:27:00Z">
              <w:rPr/>
            </w:rPrChange>
          </w:rPr>
          <w:delText xml:space="preserve"> (</w:delText>
        </w:r>
        <w:r w:rsidRPr="00FB3FC6" w:rsidDel="00E07C3C">
          <w:rPr>
            <w:rPrChange w:id="291" w:author="Fernando Cesar Couto Rodrigues" w:date="2020-05-15T14:27:00Z">
              <w:rPr/>
            </w:rPrChange>
          </w:rPr>
          <w:delText>Interactive simulation</w:delText>
        </w:r>
        <w:r w:rsidR="00095B96" w:rsidRPr="00FB3FC6" w:rsidDel="00E07C3C">
          <w:rPr>
            <w:rPrChange w:id="292" w:author="Fernando Cesar Couto Rodrigues" w:date="2020-05-15T14:27:00Z">
              <w:rPr/>
            </w:rPrChange>
          </w:rPr>
          <w:delText xml:space="preserve"> e </w:delText>
        </w:r>
        <w:r w:rsidRPr="00FB3FC6" w:rsidDel="00E07C3C">
          <w:rPr>
            <w:rPrChange w:id="293" w:author="Fernando Cesar Couto Rodrigues" w:date="2020-05-15T14:27:00Z">
              <w:rPr/>
            </w:rPrChange>
          </w:rPr>
          <w:delText>Transient simulation</w:delText>
        </w:r>
        <w:r w:rsidR="00095B96" w:rsidRPr="00FB3FC6" w:rsidDel="00E07C3C">
          <w:rPr>
            <w:rPrChange w:id="294" w:author="Fernando Cesar Couto Rodrigues" w:date="2020-05-15T14:27:00Z">
              <w:rPr/>
            </w:rPrChange>
          </w:rPr>
          <w:delText>)</w:delText>
        </w:r>
        <w:r w:rsidR="00CA1CC0" w:rsidRPr="00FB3FC6" w:rsidDel="00E07C3C">
          <w:rPr>
            <w:rPrChange w:id="295" w:author="Fernando Cesar Couto Rodrigues" w:date="2020-05-15T14:27:00Z">
              <w:rPr/>
            </w:rPrChange>
          </w:rPr>
          <w:delText>/</w:delText>
        </w:r>
        <w:r w:rsidRPr="00FB3FC6" w:rsidDel="00E07C3C">
          <w:rPr>
            <w:rPrChange w:id="296" w:author="Fernando Cesar Couto Rodrigues" w:date="2020-05-15T14:27:00Z">
              <w:rPr/>
            </w:rPrChange>
          </w:rPr>
          <w:delText>Interactive components</w:delText>
        </w:r>
      </w:del>
    </w:p>
    <w:p w14:paraId="58C8F0F3" w14:textId="3C0CCDE7" w:rsidR="00D31ECD" w:rsidRPr="00FB3FC6" w:rsidDel="00E07C3C" w:rsidRDefault="00D57C19" w:rsidP="00FB3FC6">
      <w:pPr>
        <w:pStyle w:val="Title"/>
        <w:rPr>
          <w:del w:id="297" w:author="Fernando Cesar Couto Rodrigues" w:date="2020-05-15T14:26:00Z"/>
          <w:rPrChange w:id="298" w:author="Fernando Cesar Couto Rodrigues" w:date="2020-05-15T14:27:00Z">
            <w:rPr>
              <w:del w:id="299" w:author="Fernando Cesar Couto Rodrigues" w:date="2020-05-15T14:26:00Z"/>
            </w:rPr>
          </w:rPrChange>
        </w:rPr>
        <w:pPrChange w:id="300" w:author="Fernando Cesar Couto Rodrigues" w:date="2020-05-15T14:27:00Z">
          <w:pPr>
            <w:ind w:left="1080"/>
          </w:pPr>
        </w:pPrChange>
      </w:pPr>
      <w:del w:id="301" w:author="Fernando Cesar Couto Rodrigues" w:date="2020-05-15T14:26:00Z">
        <w:r w:rsidRPr="00FB3FC6" w:rsidDel="00E07C3C">
          <w:rPr>
            <w:rPrChange w:id="302" w:author="Fernando Cesar Couto Rodrigues" w:date="2020-05-15T14:27:00Z">
              <w:rPr/>
            </w:rPrChange>
          </w:rPr>
          <w:delText>Opciona</w:delText>
        </w:r>
        <w:r w:rsidR="003E74C4" w:rsidRPr="00FB3FC6" w:rsidDel="00E07C3C">
          <w:rPr>
            <w:rPrChange w:id="303" w:author="Fernando Cesar Couto Rodrigues" w:date="2020-05-15T14:27:00Z">
              <w:rPr/>
            </w:rPrChange>
          </w:rPr>
          <w:delText>lmente,</w:delText>
        </w:r>
        <w:r w:rsidR="00943DBF" w:rsidRPr="00FB3FC6" w:rsidDel="00E07C3C">
          <w:rPr>
            <w:rPrChange w:id="304" w:author="Fernando Cesar Couto Rodrigues" w:date="2020-05-15T14:27:00Z">
              <w:rPr/>
            </w:rPrChange>
          </w:rPr>
          <w:delText xml:space="preserve"> consultar:</w:delText>
        </w:r>
      </w:del>
    </w:p>
    <w:p w14:paraId="4B3B13C8" w14:textId="069CB59A" w:rsidR="00D57C19" w:rsidRPr="00FB3FC6" w:rsidDel="00E07C3C" w:rsidRDefault="00D57C19" w:rsidP="00FB3FC6">
      <w:pPr>
        <w:pStyle w:val="Title"/>
        <w:rPr>
          <w:del w:id="305" w:author="Fernando Cesar Couto Rodrigues" w:date="2020-05-15T14:26:00Z"/>
          <w:rPrChange w:id="306" w:author="Fernando Cesar Couto Rodrigues" w:date="2020-05-15T14:27:00Z">
            <w:rPr>
              <w:del w:id="307" w:author="Fernando Cesar Couto Rodrigues" w:date="2020-05-15T14:26:00Z"/>
            </w:rPr>
          </w:rPrChange>
        </w:rPr>
        <w:pPrChange w:id="308" w:author="Fernando Cesar Couto Rodrigues" w:date="2020-05-15T14:27:00Z">
          <w:pPr>
            <w:pStyle w:val="ListParagraph"/>
            <w:numPr>
              <w:numId w:val="5"/>
            </w:numPr>
            <w:ind w:left="1440" w:hanging="360"/>
          </w:pPr>
        </w:pPrChange>
      </w:pPr>
      <w:del w:id="309" w:author="Fernando Cesar Couto Rodrigues" w:date="2020-05-15T14:26:00Z">
        <w:r w:rsidRPr="00FB3FC6" w:rsidDel="00E07C3C">
          <w:rPr>
            <w:rPrChange w:id="310" w:author="Fernando Cesar Couto Rodrigues" w:date="2020-05-15T14:27:00Z">
              <w:rPr/>
            </w:rPrChange>
          </w:rPr>
          <w:delText>Shortcuts and tips</w:delText>
        </w:r>
        <w:r w:rsidR="00322CBA" w:rsidRPr="00FB3FC6" w:rsidDel="00E07C3C">
          <w:rPr>
            <w:rPrChange w:id="311" w:author="Fernando Cesar Couto Rodrigues" w:date="2020-05-15T14:27:00Z">
              <w:rPr/>
            </w:rPrChange>
          </w:rPr>
          <w:delText>; e</w:delText>
        </w:r>
      </w:del>
    </w:p>
    <w:p w14:paraId="48FC29C6" w14:textId="1075EF04" w:rsidR="00344690" w:rsidRPr="00FB3FC6" w:rsidDel="00E07C3C" w:rsidRDefault="00CA1CC0" w:rsidP="00FB3FC6">
      <w:pPr>
        <w:pStyle w:val="Title"/>
        <w:rPr>
          <w:del w:id="312" w:author="Fernando Cesar Couto Rodrigues" w:date="2020-05-15T14:26:00Z"/>
          <w:rPrChange w:id="313" w:author="Fernando Cesar Couto Rodrigues" w:date="2020-05-15T14:27:00Z">
            <w:rPr>
              <w:del w:id="314" w:author="Fernando Cesar Couto Rodrigues" w:date="2020-05-15T14:26:00Z"/>
            </w:rPr>
          </w:rPrChange>
        </w:rPr>
        <w:pPrChange w:id="315" w:author="Fernando Cesar Couto Rodrigues" w:date="2020-05-15T14:27:00Z">
          <w:pPr>
            <w:pStyle w:val="ListParagraph"/>
            <w:numPr>
              <w:numId w:val="5"/>
            </w:numPr>
            <w:ind w:left="1440" w:hanging="360"/>
          </w:pPr>
        </w:pPrChange>
      </w:pPr>
      <w:del w:id="316" w:author="Fernando Cesar Couto Rodrigues" w:date="2020-05-15T14:26:00Z">
        <w:r w:rsidRPr="00FB3FC6" w:rsidDel="00E07C3C">
          <w:rPr>
            <w:rPrChange w:id="317" w:author="Fernando Cesar Couto Rodrigues" w:date="2020-05-15T14:27:00Z">
              <w:rPr/>
            </w:rPrChange>
          </w:rPr>
          <w:delText>Troubleshooting:</w:delText>
        </w:r>
        <w:r w:rsidRPr="00FB3FC6" w:rsidDel="00E07C3C">
          <w:rPr>
            <w:rFonts w:ascii="MS Mincho" w:hAnsi="MS Mincho" w:cs="MS Mincho" w:hint="eastAsia"/>
            <w:rPrChange w:id="318" w:author="Fernando Cesar Couto Rodrigues" w:date="2020-05-15T14:27:00Z">
              <w:rPr>
                <w:rFonts w:ascii="MS Mincho" w:hAnsi="MS Mincho" w:cs="MS Mincho" w:hint="eastAsia"/>
              </w:rPr>
            </w:rPrChange>
          </w:rPr>
          <w:delText> </w:delText>
        </w:r>
        <w:r w:rsidRPr="00FB3FC6" w:rsidDel="00E07C3C">
          <w:rPr>
            <w:rPrChange w:id="319" w:author="Fernando Cesar Couto Rodrigues" w:date="2020-05-15T14:27:00Z">
              <w:rPr/>
            </w:rPrChange>
          </w:rPr>
          <w:delText>Errors and warnings/Troubleshooting memory errors</w:delText>
        </w:r>
      </w:del>
    </w:p>
    <w:p w14:paraId="02087A0A" w14:textId="1BFC2195" w:rsidR="002E0F41" w:rsidRPr="00FB3FC6" w:rsidDel="00E07C3C" w:rsidRDefault="00062D98" w:rsidP="00FB3FC6">
      <w:pPr>
        <w:pStyle w:val="Title"/>
        <w:rPr>
          <w:del w:id="320" w:author="Fernando Cesar Couto Rodrigues" w:date="2020-05-15T14:26:00Z"/>
          <w:rPrChange w:id="321" w:author="Fernando Cesar Couto Rodrigues" w:date="2020-05-15T14:27:00Z">
            <w:rPr>
              <w:del w:id="322" w:author="Fernando Cesar Couto Rodrigues" w:date="2020-05-15T14:26:00Z"/>
              <w:lang w:val="pt-BR"/>
            </w:rPr>
          </w:rPrChange>
        </w:rPr>
        <w:pPrChange w:id="323" w:author="Fernando Cesar Couto Rodrigues" w:date="2020-05-15T14:27:00Z">
          <w:pPr>
            <w:pStyle w:val="Heading3"/>
          </w:pPr>
        </w:pPrChange>
      </w:pPr>
      <w:del w:id="324" w:author="Fernando Cesar Couto Rodrigues" w:date="2020-05-15T14:26:00Z">
        <w:r w:rsidRPr="00FB3FC6" w:rsidDel="00E07C3C">
          <w:rPr>
            <w:rPrChange w:id="325" w:author="Fernando Cesar Couto Rodrigues" w:date="2020-05-15T14:27:00Z">
              <w:rPr>
                <w:lang w:val="pt-BR"/>
              </w:rPr>
            </w:rPrChange>
          </w:rPr>
          <w:delText xml:space="preserve">As simulações </w:delText>
        </w:r>
        <w:r w:rsidR="00441041" w:rsidRPr="00FB3FC6" w:rsidDel="00E07C3C">
          <w:rPr>
            <w:rPrChange w:id="326" w:author="Fernando Cesar Couto Rodrigues" w:date="2020-05-15T14:27:00Z">
              <w:rPr>
                <w:lang w:val="pt-BR"/>
              </w:rPr>
            </w:rPrChange>
          </w:rPr>
          <w:delText xml:space="preserve">realizadas </w:delText>
        </w:r>
        <w:r w:rsidRPr="00FB3FC6" w:rsidDel="00E07C3C">
          <w:rPr>
            <w:rPrChange w:id="327" w:author="Fernando Cesar Couto Rodrigues" w:date="2020-05-15T14:27:00Z">
              <w:rPr>
                <w:lang w:val="pt-BR"/>
              </w:rPr>
            </w:rPrChange>
          </w:rPr>
          <w:delText>e os gráficos gerados devem ser compartilhados entre os membros do grupo e entregues junto com o relatório final do trabalho</w:delText>
        </w:r>
        <w:r w:rsidR="00A64C83" w:rsidRPr="00FB3FC6" w:rsidDel="00E07C3C">
          <w:rPr>
            <w:rPrChange w:id="328" w:author="Fernando Cesar Couto Rodrigues" w:date="2020-05-15T14:27:00Z">
              <w:rPr>
                <w:lang w:val="pt-BR"/>
              </w:rPr>
            </w:rPrChange>
          </w:rPr>
          <w:delText xml:space="preserve"> na forma de links</w:delText>
        </w:r>
        <w:r w:rsidR="0063063E" w:rsidRPr="00FB3FC6" w:rsidDel="00E07C3C">
          <w:rPr>
            <w:rPrChange w:id="329" w:author="Fernando Cesar Couto Rodrigues" w:date="2020-05-15T14:27:00Z">
              <w:rPr>
                <w:lang w:val="pt-BR"/>
              </w:rPr>
            </w:rPrChange>
          </w:rPr>
          <w:delText xml:space="preserve"> para o MULTISIM LIVE, como descrito na ajuda em </w:delText>
        </w:r>
        <w:r w:rsidR="00A43F29" w:rsidRPr="00FB3FC6" w:rsidDel="00E07C3C">
          <w:rPr>
            <w:rPrChange w:id="330" w:author="Fernando Cesar Couto Rodrigues" w:date="2020-05-15T14:27:00Z">
              <w:rPr/>
            </w:rPrChange>
          </w:rPr>
          <w:fldChar w:fldCharType="begin"/>
        </w:r>
        <w:r w:rsidR="00A43F29" w:rsidRPr="00FB3FC6" w:rsidDel="00E07C3C">
          <w:rPr>
            <w:rPrChange w:id="331" w:author="Fernando Cesar Couto Rodrigues" w:date="2020-05-15T14:27:00Z">
              <w:rPr/>
            </w:rPrChange>
          </w:rPr>
          <w:delInstrText xml:space="preserve"> HYPERLINK "https://www.multisim.com/help/schematic/sharing-your-circuits-forums-and-web-pages/" </w:delInstrText>
        </w:r>
        <w:r w:rsidR="00A43F29" w:rsidRPr="00FB3FC6" w:rsidDel="00E07C3C">
          <w:rPr>
            <w:rPrChange w:id="332" w:author="Fernando Cesar Couto Rodrigues" w:date="2020-05-15T14:27:00Z">
              <w:rPr/>
            </w:rPrChange>
          </w:rPr>
          <w:fldChar w:fldCharType="separate"/>
        </w:r>
        <w:r w:rsidR="0063063E" w:rsidRPr="00FB3FC6" w:rsidDel="00E07C3C">
          <w:rPr>
            <w:rStyle w:val="Hyperlink"/>
            <w:b/>
            <w:bCs/>
            <w:sz w:val="28"/>
            <w:szCs w:val="28"/>
            <w:lang w:val="pt-BR"/>
            <w:rPrChange w:id="333" w:author="Fernando Cesar Couto Rodrigues" w:date="2020-05-15T14:27:00Z">
              <w:rPr>
                <w:rStyle w:val="Hyperlink"/>
                <w:lang w:val="pt-BR"/>
              </w:rPr>
            </w:rPrChange>
          </w:rPr>
          <w:delText>https://www.multisim.com/help/schematic/sharing-your-circuits-forums-and-web-pages/</w:delText>
        </w:r>
        <w:r w:rsidR="00A43F29" w:rsidRPr="00FB3FC6" w:rsidDel="00E07C3C">
          <w:rPr>
            <w:rStyle w:val="Hyperlink"/>
            <w:b/>
            <w:bCs/>
            <w:sz w:val="28"/>
            <w:szCs w:val="28"/>
            <w:lang w:val="pt-BR"/>
            <w:rPrChange w:id="334" w:author="Fernando Cesar Couto Rodrigues" w:date="2020-05-15T14:27:00Z">
              <w:rPr>
                <w:rStyle w:val="Hyperlink"/>
                <w:lang w:val="pt-BR"/>
              </w:rPr>
            </w:rPrChange>
          </w:rPr>
          <w:fldChar w:fldCharType="end"/>
        </w:r>
        <w:r w:rsidR="0063063E" w:rsidRPr="00FB3FC6" w:rsidDel="00E07C3C">
          <w:rPr>
            <w:rPrChange w:id="335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31794A" w:rsidRPr="00FB3FC6" w:rsidDel="00E07C3C">
          <w:rPr>
            <w:rPrChange w:id="336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2E0F41" w:rsidRPr="00FB3FC6" w:rsidDel="00E07C3C">
          <w:rPr>
            <w:rPrChange w:id="337" w:author="Fernando Cesar Couto Rodrigues" w:date="2020-05-15T14:27:00Z">
              <w:rPr>
                <w:lang w:val="pt-BR"/>
              </w:rPr>
            </w:rPrChange>
          </w:rPr>
          <w:delText>;</w:delText>
        </w:r>
      </w:del>
    </w:p>
    <w:p w14:paraId="74D6F7DB" w14:textId="6C744600" w:rsidR="002F21F0" w:rsidRPr="00FB3FC6" w:rsidDel="00E07C3C" w:rsidRDefault="00D33157" w:rsidP="00FB3FC6">
      <w:pPr>
        <w:pStyle w:val="Title"/>
        <w:rPr>
          <w:del w:id="338" w:author="Fernando Cesar Couto Rodrigues" w:date="2020-05-15T14:26:00Z"/>
          <w:rPrChange w:id="339" w:author="Fernando Cesar Couto Rodrigues" w:date="2020-05-15T14:27:00Z">
            <w:rPr>
              <w:del w:id="340" w:author="Fernando Cesar Couto Rodrigues" w:date="2020-05-15T14:26:00Z"/>
              <w:lang w:val="pt-BR"/>
            </w:rPr>
          </w:rPrChange>
        </w:rPr>
        <w:pPrChange w:id="341" w:author="Fernando Cesar Couto Rodrigues" w:date="2020-05-15T14:27:00Z">
          <w:pPr>
            <w:pStyle w:val="Heading3"/>
          </w:pPr>
        </w:pPrChange>
      </w:pPr>
      <w:del w:id="342" w:author="Fernando Cesar Couto Rodrigues" w:date="2020-05-15T14:26:00Z">
        <w:r w:rsidRPr="00FB3FC6" w:rsidDel="00E07C3C">
          <w:rPr>
            <w:rPrChange w:id="343" w:author="Fernando Cesar Couto Rodrigues" w:date="2020-05-15T14:27:00Z">
              <w:rPr>
                <w:lang w:val="pt-BR"/>
              </w:rPr>
            </w:rPrChange>
          </w:rPr>
          <w:delText xml:space="preserve">As dúvidas relativas ao software MULTISIM LIVE serão sanadas com </w:delText>
        </w:r>
        <w:r w:rsidR="00CC5120" w:rsidRPr="00FB3FC6" w:rsidDel="00E07C3C">
          <w:rPr>
            <w:rPrChange w:id="344" w:author="Fernando Cesar Couto Rodrigues" w:date="2020-05-15T14:27:00Z">
              <w:rPr>
                <w:lang w:val="pt-BR"/>
              </w:rPr>
            </w:rPrChange>
          </w:rPr>
          <w:delText xml:space="preserve">o </w:delText>
        </w:r>
        <w:r w:rsidRPr="00FB3FC6" w:rsidDel="00E07C3C">
          <w:rPr>
            <w:rPrChange w:id="345" w:author="Fernando Cesar Couto Rodrigues" w:date="2020-05-15T14:27:00Z">
              <w:rPr>
                <w:lang w:val="pt-BR"/>
              </w:rPr>
            </w:rPrChange>
          </w:rPr>
          <w:delText xml:space="preserve">Professor Fernando César </w:delText>
        </w:r>
        <w:r w:rsidR="00CC5120" w:rsidRPr="00FB3FC6" w:rsidDel="00E07C3C">
          <w:rPr>
            <w:rPrChange w:id="346" w:author="Fernando Cesar Couto Rodrigues" w:date="2020-05-15T14:27:00Z">
              <w:rPr>
                <w:lang w:val="pt-BR"/>
              </w:rPr>
            </w:rPrChange>
          </w:rPr>
          <w:delText xml:space="preserve">ou </w:delText>
        </w:r>
        <w:r w:rsidR="00435399" w:rsidRPr="00FB3FC6" w:rsidDel="00E07C3C">
          <w:rPr>
            <w:rPrChange w:id="347" w:author="Fernando Cesar Couto Rodrigues" w:date="2020-05-15T14:27:00Z">
              <w:rPr>
                <w:lang w:val="pt-BR"/>
              </w:rPr>
            </w:rPrChange>
          </w:rPr>
          <w:delText>o</w:delText>
        </w:r>
        <w:r w:rsidRPr="00FB3FC6" w:rsidDel="00E07C3C">
          <w:rPr>
            <w:rPrChange w:id="348" w:author="Fernando Cesar Couto Rodrigues" w:date="2020-05-15T14:27:00Z">
              <w:rPr>
                <w:lang w:val="pt-BR"/>
              </w:rPr>
            </w:rPrChange>
          </w:rPr>
          <w:delText xml:space="preserve"> C</w:delText>
        </w:r>
        <w:r w:rsidR="00435399" w:rsidRPr="00FB3FC6" w:rsidDel="00E07C3C">
          <w:rPr>
            <w:rPrChange w:id="349" w:author="Fernando Cesar Couto Rodrigues" w:date="2020-05-15T14:27:00Z">
              <w:rPr>
                <w:lang w:val="pt-BR"/>
              </w:rPr>
            </w:rPrChange>
          </w:rPr>
          <w:delText>T</w:delText>
        </w:r>
        <w:r w:rsidRPr="00FB3FC6" w:rsidDel="00E07C3C">
          <w:rPr>
            <w:rPrChange w:id="350" w:author="Fernando Cesar Couto Rodrigues" w:date="2020-05-15T14:27:00Z">
              <w:rPr>
                <w:lang w:val="pt-BR"/>
              </w:rPr>
            </w:rPrChange>
          </w:rPr>
          <w:delText xml:space="preserve"> (EN) </w:delText>
        </w:r>
        <w:r w:rsidR="00435399" w:rsidRPr="00FB3FC6" w:rsidDel="00E07C3C">
          <w:rPr>
            <w:rPrChange w:id="351" w:author="Fernando Cesar Couto Rodrigues" w:date="2020-05-15T14:27:00Z">
              <w:rPr>
                <w:lang w:val="pt-BR"/>
              </w:rPr>
            </w:rPrChange>
          </w:rPr>
          <w:delText xml:space="preserve">Gabriel Torreão </w:delText>
        </w:r>
        <w:r w:rsidRPr="00FB3FC6" w:rsidDel="00E07C3C">
          <w:rPr>
            <w:rPrChange w:id="352" w:author="Fernando Cesar Couto Rodrigues" w:date="2020-05-15T14:27:00Z">
              <w:rPr>
                <w:lang w:val="pt-BR"/>
              </w:rPr>
            </w:rPrChange>
          </w:rPr>
          <w:delText xml:space="preserve">por meio do Whatsapp </w:delText>
        </w:r>
        <w:r w:rsidR="005A7160" w:rsidRPr="00FB3FC6" w:rsidDel="00E07C3C">
          <w:rPr>
            <w:rPrChange w:id="353" w:author="Fernando Cesar Couto Rodrigues" w:date="2020-05-15T14:27:00Z">
              <w:rPr>
                <w:lang w:val="pt-BR"/>
              </w:rPr>
            </w:rPrChange>
          </w:rPr>
          <w:delText xml:space="preserve">nos </w:delText>
        </w:r>
        <w:r w:rsidR="008C05D9" w:rsidRPr="00FB3FC6" w:rsidDel="00E07C3C">
          <w:rPr>
            <w:rPrChange w:id="354" w:author="Fernando Cesar Couto Rodrigues" w:date="2020-05-15T14:27:00Z">
              <w:rPr>
                <w:lang w:val="pt-BR"/>
              </w:rPr>
            </w:rPrChange>
          </w:rPr>
          <w:delText xml:space="preserve">números </w:delText>
        </w:r>
        <w:r w:rsidRPr="00FB3FC6" w:rsidDel="00E07C3C">
          <w:rPr>
            <w:rPrChange w:id="355" w:author="Fernando Cesar Couto Rodrigues" w:date="2020-05-15T14:27:00Z">
              <w:rPr>
                <w:lang w:val="pt-BR"/>
              </w:rPr>
            </w:rPrChange>
          </w:rPr>
          <w:delText>+55 21 9</w:delText>
        </w:r>
        <w:r w:rsidR="007D43B7" w:rsidRPr="00FB3FC6" w:rsidDel="00E07C3C">
          <w:rPr>
            <w:rPrChange w:id="356" w:author="Fernando Cesar Couto Rodrigues" w:date="2020-05-15T14:27:00Z">
              <w:rPr>
                <w:lang w:val="pt-BR"/>
              </w:rPr>
            </w:rPrChange>
          </w:rPr>
          <w:delText>7187-</w:delText>
        </w:r>
        <w:r w:rsidR="00BA0054" w:rsidRPr="00FB3FC6" w:rsidDel="00E07C3C">
          <w:rPr>
            <w:rPrChange w:id="357" w:author="Fernando Cesar Couto Rodrigues" w:date="2020-05-15T14:27:00Z">
              <w:rPr>
                <w:lang w:val="pt-BR"/>
              </w:rPr>
            </w:rPrChange>
          </w:rPr>
          <w:delText>3517</w:delText>
        </w:r>
        <w:r w:rsidR="00CC5120" w:rsidRPr="00FB3FC6" w:rsidDel="00E07C3C">
          <w:rPr>
            <w:rPrChange w:id="358" w:author="Fernando Cesar Couto Rodrigues" w:date="2020-05-15T14:27:00Z">
              <w:rPr>
                <w:lang w:val="pt-BR"/>
              </w:rPr>
            </w:rPrChange>
          </w:rPr>
          <w:delText xml:space="preserve"> (F. César</w:delText>
        </w:r>
        <w:r w:rsidR="00396A3A" w:rsidRPr="00FB3FC6" w:rsidDel="00E07C3C">
          <w:rPr>
            <w:rPrChange w:id="359" w:author="Fernando Cesar Couto Rodrigues" w:date="2020-05-15T14:27:00Z">
              <w:rPr>
                <w:lang w:val="pt-BR"/>
              </w:rPr>
            </w:rPrChange>
          </w:rPr>
          <w:delText xml:space="preserve">) e </w:delText>
        </w:r>
        <w:r w:rsidR="00F00172" w:rsidRPr="00FB3FC6" w:rsidDel="00E07C3C">
          <w:rPr>
            <w:rPrChange w:id="360" w:author="Fernando Cesar Couto Rodrigues" w:date="2020-05-15T14:27:00Z">
              <w:rPr>
                <w:lang w:val="pt-BR"/>
              </w:rPr>
            </w:rPrChange>
          </w:rPr>
          <w:delText>+55 21 98345-</w:delText>
        </w:r>
        <w:r w:rsidR="00267744" w:rsidRPr="00FB3FC6" w:rsidDel="00E07C3C">
          <w:rPr>
            <w:rPrChange w:id="361" w:author="Fernando Cesar Couto Rodrigues" w:date="2020-05-15T14:27:00Z">
              <w:rPr>
                <w:lang w:val="pt-BR"/>
              </w:rPr>
            </w:rPrChange>
          </w:rPr>
          <w:delText>7800</w:delText>
        </w:r>
        <w:r w:rsidR="00CB2BF4" w:rsidRPr="00FB3FC6" w:rsidDel="00E07C3C">
          <w:rPr>
            <w:rPrChange w:id="362" w:author="Fernando Cesar Couto Rodrigues" w:date="2020-05-15T14:27:00Z">
              <w:rPr>
                <w:lang w:val="pt-BR"/>
              </w:rPr>
            </w:rPrChange>
          </w:rPr>
          <w:delText xml:space="preserve"> (CT G.Torreão)</w:delText>
        </w:r>
        <w:r w:rsidR="00267744" w:rsidRPr="00FB3FC6" w:rsidDel="00E07C3C">
          <w:rPr>
            <w:rPrChange w:id="363" w:author="Fernando Cesar Couto Rodrigues" w:date="2020-05-15T14:27:00Z">
              <w:rPr>
                <w:lang w:val="pt-BR"/>
              </w:rPr>
            </w:rPrChange>
          </w:rPr>
          <w:delText>;</w:delText>
        </w:r>
        <w:r w:rsidR="005419BD" w:rsidRPr="00FB3FC6" w:rsidDel="00E07C3C">
          <w:rPr>
            <w:rPrChange w:id="364" w:author="Fernando Cesar Couto Rodrigues" w:date="2020-05-15T14:27:00Z">
              <w:rPr>
                <w:lang w:val="pt-BR"/>
              </w:rPr>
            </w:rPrChange>
          </w:rPr>
          <w:br/>
        </w:r>
      </w:del>
    </w:p>
    <w:p w14:paraId="3C5031A0" w14:textId="17487B34" w:rsidR="00E978A6" w:rsidRPr="00FB3FC6" w:rsidDel="00E07C3C" w:rsidRDefault="005419BD" w:rsidP="00FB3FC6">
      <w:pPr>
        <w:pStyle w:val="Title"/>
        <w:rPr>
          <w:del w:id="365" w:author="Fernando Cesar Couto Rodrigues" w:date="2020-05-15T14:26:00Z"/>
          <w:rPrChange w:id="366" w:author="Fernando Cesar Couto Rodrigues" w:date="2020-05-15T14:27:00Z">
            <w:rPr>
              <w:del w:id="367" w:author="Fernando Cesar Couto Rodrigues" w:date="2020-05-15T14:26:00Z"/>
              <w:lang w:val="pt-BR"/>
            </w:rPr>
          </w:rPrChange>
        </w:rPr>
        <w:pPrChange w:id="368" w:author="Fernando Cesar Couto Rodrigues" w:date="2020-05-15T14:27:00Z">
          <w:pPr>
            <w:pStyle w:val="Heading2"/>
          </w:pPr>
        </w:pPrChange>
      </w:pPr>
      <w:del w:id="369" w:author="Fernando Cesar Couto Rodrigues" w:date="2020-05-15T14:26:00Z">
        <w:r w:rsidRPr="00FB3FC6" w:rsidDel="00E07C3C">
          <w:rPr>
            <w:rPrChange w:id="370" w:author="Fernando Cesar Couto Rodrigues" w:date="2020-05-15T14:27:00Z">
              <w:rPr>
                <w:lang w:val="pt-BR"/>
              </w:rPr>
            </w:rPrChange>
          </w:rPr>
          <w:delText>Completar o objetivo 1.A.i comparando o resultado das análises realizadas em 2.A e 2.B, concluindo o trabalho</w:delText>
        </w:r>
        <w:r w:rsidR="00B2510A" w:rsidRPr="00FB3FC6" w:rsidDel="00E07C3C">
          <w:rPr>
            <w:rPrChange w:id="371" w:author="Fernando Cesar Couto Rodrigues" w:date="2020-05-15T14:27:00Z">
              <w:rPr>
                <w:lang w:val="pt-BR"/>
              </w:rPr>
            </w:rPrChange>
          </w:rPr>
          <w:delText>,</w:delText>
        </w:r>
        <w:r w:rsidR="00E978A6" w:rsidRPr="00FB3FC6" w:rsidDel="00E07C3C">
          <w:rPr>
            <w:rPrChange w:id="372" w:author="Fernando Cesar Couto Rodrigues" w:date="2020-05-15T14:27:00Z">
              <w:rPr>
                <w:lang w:val="pt-BR"/>
              </w:rPr>
            </w:rPrChange>
          </w:rPr>
          <w:delText xml:space="preserve"> respeitando as seguintes diretrizes:</w:delText>
        </w:r>
      </w:del>
    </w:p>
    <w:p w14:paraId="4E61A916" w14:textId="628A9360" w:rsidR="004E0D25" w:rsidRPr="00FB3FC6" w:rsidDel="00E07C3C" w:rsidRDefault="00C101F7" w:rsidP="00FB3FC6">
      <w:pPr>
        <w:pStyle w:val="Title"/>
        <w:rPr>
          <w:del w:id="373" w:author="Fernando Cesar Couto Rodrigues" w:date="2020-05-15T14:26:00Z"/>
          <w:rPrChange w:id="374" w:author="Fernando Cesar Couto Rodrigues" w:date="2020-05-15T14:27:00Z">
            <w:rPr>
              <w:del w:id="375" w:author="Fernando Cesar Couto Rodrigues" w:date="2020-05-15T14:26:00Z"/>
              <w:lang w:val="pt-BR"/>
            </w:rPr>
          </w:rPrChange>
        </w:rPr>
        <w:pPrChange w:id="376" w:author="Fernando Cesar Couto Rodrigues" w:date="2020-05-15T14:27:00Z">
          <w:pPr>
            <w:pStyle w:val="Heading3"/>
          </w:pPr>
        </w:pPrChange>
      </w:pPr>
      <w:del w:id="377" w:author="Fernando Cesar Couto Rodrigues" w:date="2020-05-15T14:26:00Z">
        <w:r w:rsidRPr="00FB3FC6" w:rsidDel="00E07C3C">
          <w:rPr>
            <w:rPrChange w:id="378" w:author="Fernando Cesar Couto Rodrigues" w:date="2020-05-15T14:27:00Z">
              <w:rPr>
                <w:lang w:val="pt-BR"/>
              </w:rPr>
            </w:rPrChange>
          </w:rPr>
          <w:delText xml:space="preserve">O modelo do relatório final </w:delText>
        </w:r>
        <w:r w:rsidR="003C388F" w:rsidRPr="00FB3FC6" w:rsidDel="00E07C3C">
          <w:rPr>
            <w:rPrChange w:id="379" w:author="Fernando Cesar Couto Rodrigues" w:date="2020-05-15T14:27:00Z">
              <w:rPr>
                <w:lang w:val="pt-BR"/>
              </w:rPr>
            </w:rPrChange>
          </w:rPr>
          <w:delText>será esse arquivo editado</w:delText>
        </w:r>
        <w:r w:rsidR="001139CE" w:rsidRPr="00FB3FC6" w:rsidDel="00E07C3C">
          <w:rPr>
            <w:rPrChange w:id="380" w:author="Fernando Cesar Couto Rodrigues" w:date="2020-05-15T14:27:00Z">
              <w:rPr>
                <w:lang w:val="pt-BR"/>
              </w:rPr>
            </w:rPrChange>
          </w:rPr>
          <w:delText xml:space="preserve"> com os resultados adicionados nas </w:delText>
        </w:r>
        <w:r w:rsidR="006B71A0" w:rsidRPr="00FB3FC6" w:rsidDel="00E07C3C">
          <w:rPr>
            <w:rPrChange w:id="381" w:author="Fernando Cesar Couto Rodrigues" w:date="2020-05-15T14:27:00Z">
              <w:rPr>
                <w:lang w:val="pt-BR"/>
              </w:rPr>
            </w:rPrChange>
          </w:rPr>
          <w:delText>respectivas seções</w:delText>
        </w:r>
        <w:r w:rsidR="009A6229" w:rsidRPr="00FB3FC6" w:rsidDel="00E07C3C">
          <w:rPr>
            <w:rPrChange w:id="382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72060A" w:rsidRPr="00FB3FC6" w:rsidDel="00E07C3C">
          <w:rPr>
            <w:rPrChange w:id="383" w:author="Fernando Cesar Couto Rodrigues" w:date="2020-05-15T14:27:00Z">
              <w:rPr>
                <w:lang w:val="pt-BR"/>
              </w:rPr>
            </w:rPrChange>
          </w:rPr>
          <w:delText>(</w:delText>
        </w:r>
        <w:r w:rsidR="009A6229" w:rsidRPr="00FB3FC6" w:rsidDel="00E07C3C">
          <w:rPr>
            <w:rPrChange w:id="384" w:author="Fernando Cesar Couto Rodrigues" w:date="2020-05-15T14:27:00Z">
              <w:rPr>
                <w:lang w:val="pt-BR"/>
              </w:rPr>
            </w:rPrChange>
          </w:rPr>
          <w:delText>2.A</w:delText>
        </w:r>
        <w:r w:rsidR="0072060A" w:rsidRPr="00FB3FC6" w:rsidDel="00E07C3C">
          <w:rPr>
            <w:rPrChange w:id="385" w:author="Fernando Cesar Couto Rodrigues" w:date="2020-05-15T14:27:00Z">
              <w:rPr>
                <w:lang w:val="pt-BR"/>
              </w:rPr>
            </w:rPrChange>
          </w:rPr>
          <w:delText>, 2.B ou 2.C)</w:delText>
        </w:r>
        <w:r w:rsidR="006E600A" w:rsidRPr="00FB3FC6" w:rsidDel="00E07C3C">
          <w:rPr>
            <w:rPrChange w:id="386" w:author="Fernando Cesar Couto Rodrigues" w:date="2020-05-15T14:27:00Z">
              <w:rPr>
                <w:lang w:val="pt-BR"/>
              </w:rPr>
            </w:rPrChange>
          </w:rPr>
          <w:delText>, incluindo:</w:delText>
        </w:r>
      </w:del>
    </w:p>
    <w:p w14:paraId="5DC2AE15" w14:textId="1B522E0A" w:rsidR="00185AF0" w:rsidRPr="00FB3FC6" w:rsidDel="00E07C3C" w:rsidRDefault="001F78E2" w:rsidP="00FB3FC6">
      <w:pPr>
        <w:pStyle w:val="Title"/>
        <w:rPr>
          <w:del w:id="387" w:author="Fernando Cesar Couto Rodrigues" w:date="2020-05-15T14:26:00Z"/>
          <w:rPrChange w:id="388" w:author="Fernando Cesar Couto Rodrigues" w:date="2020-05-15T14:27:00Z">
            <w:rPr>
              <w:del w:id="389" w:author="Fernando Cesar Couto Rodrigues" w:date="2020-05-15T14:26:00Z"/>
              <w:lang w:val="pt-BR"/>
            </w:rPr>
          </w:rPrChange>
        </w:rPr>
        <w:pPrChange w:id="390" w:author="Fernando Cesar Couto Rodrigues" w:date="2020-05-15T14:27:00Z">
          <w:pPr>
            <w:pStyle w:val="Heading4"/>
          </w:pPr>
        </w:pPrChange>
      </w:pPr>
      <w:del w:id="391" w:author="Fernando Cesar Couto Rodrigues" w:date="2020-05-15T14:26:00Z">
        <w:r w:rsidRPr="00FB3FC6" w:rsidDel="00E07C3C">
          <w:rPr>
            <w:rPrChange w:id="392" w:author="Fernando Cesar Couto Rodrigues" w:date="2020-05-15T14:27:00Z">
              <w:rPr>
                <w:lang w:val="pt-BR"/>
              </w:rPr>
            </w:rPrChange>
          </w:rPr>
          <w:delText>N</w:delText>
        </w:r>
        <w:r w:rsidR="00492171" w:rsidRPr="00FB3FC6" w:rsidDel="00E07C3C">
          <w:rPr>
            <w:rPrChange w:id="393" w:author="Fernando Cesar Couto Rodrigues" w:date="2020-05-15T14:27:00Z">
              <w:rPr>
                <w:lang w:val="pt-BR"/>
              </w:rPr>
            </w:rPrChange>
          </w:rPr>
          <w:delText xml:space="preserve">úmero do mais antigo do grupo no </w:delText>
        </w:r>
        <w:r w:rsidR="003005C3" w:rsidRPr="00FB3FC6" w:rsidDel="00E07C3C">
          <w:rPr>
            <w:rPrChange w:id="394" w:author="Fernando Cesar Couto Rodrigues" w:date="2020-05-15T14:27:00Z">
              <w:rPr>
                <w:lang w:val="pt-BR"/>
              </w:rPr>
            </w:rPrChange>
          </w:rPr>
          <w:delText xml:space="preserve">nome </w:delText>
        </w:r>
        <w:r w:rsidR="00C139C4" w:rsidRPr="00FB3FC6" w:rsidDel="00E07C3C">
          <w:rPr>
            <w:rPrChange w:id="395" w:author="Fernando Cesar Couto Rodrigues" w:date="2020-05-15T14:27:00Z">
              <w:rPr>
                <w:lang w:val="pt-BR"/>
              </w:rPr>
            </w:rPrChange>
          </w:rPr>
          <w:delText>desse arquivo, além</w:delText>
        </w:r>
        <w:r w:rsidR="00492171" w:rsidRPr="00FB3FC6" w:rsidDel="00E07C3C">
          <w:rPr>
            <w:rPrChange w:id="396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6E600A" w:rsidRPr="00FB3FC6" w:rsidDel="00E07C3C">
          <w:rPr>
            <w:rPrChange w:id="397" w:author="Fernando Cesar Couto Rodrigues" w:date="2020-05-15T14:27:00Z">
              <w:rPr>
                <w:lang w:val="pt-BR"/>
              </w:rPr>
            </w:rPrChange>
          </w:rPr>
          <w:delText xml:space="preserve"> d</w:delText>
        </w:r>
        <w:r w:rsidR="00C139C4" w:rsidRPr="00FB3FC6" w:rsidDel="00E07C3C">
          <w:rPr>
            <w:rPrChange w:id="398" w:author="Fernando Cesar Couto Rodrigues" w:date="2020-05-15T14:27:00Z">
              <w:rPr>
                <w:lang w:val="pt-BR"/>
              </w:rPr>
            </w:rPrChange>
          </w:rPr>
          <w:delText>os nomes dos</w:delText>
        </w:r>
        <w:r w:rsidR="006E600A" w:rsidRPr="00FB3FC6" w:rsidDel="00E07C3C">
          <w:rPr>
            <w:rPrChange w:id="399" w:author="Fernando Cesar Couto Rodrigues" w:date="2020-05-15T14:27:00Z">
              <w:rPr>
                <w:lang w:val="pt-BR"/>
              </w:rPr>
            </w:rPrChange>
          </w:rPr>
          <w:delText xml:space="preserve"> arquivos adicionais</w:delText>
        </w:r>
        <w:r w:rsidR="00067FA8" w:rsidRPr="00FB3FC6" w:rsidDel="00E07C3C">
          <w:rPr>
            <w:rPrChange w:id="400" w:author="Fernando Cesar Couto Rodrigues" w:date="2020-05-15T14:27:00Z">
              <w:rPr>
                <w:lang w:val="pt-BR"/>
              </w:rPr>
            </w:rPrChange>
          </w:rPr>
          <w:delText xml:space="preserve"> entregues (upload);</w:delText>
        </w:r>
      </w:del>
    </w:p>
    <w:p w14:paraId="26E4BB61" w14:textId="3531EADD" w:rsidR="006E48E5" w:rsidRPr="00FB3FC6" w:rsidDel="00E07C3C" w:rsidRDefault="006E48E5" w:rsidP="00FB3FC6">
      <w:pPr>
        <w:pStyle w:val="Title"/>
        <w:rPr>
          <w:del w:id="401" w:author="Fernando Cesar Couto Rodrigues" w:date="2020-05-15T14:26:00Z"/>
          <w:rPrChange w:id="402" w:author="Fernando Cesar Couto Rodrigues" w:date="2020-05-15T14:27:00Z">
            <w:rPr>
              <w:del w:id="403" w:author="Fernando Cesar Couto Rodrigues" w:date="2020-05-15T14:26:00Z"/>
              <w:lang w:val="pt-BR"/>
            </w:rPr>
          </w:rPrChange>
        </w:rPr>
        <w:pPrChange w:id="404" w:author="Fernando Cesar Couto Rodrigues" w:date="2020-05-15T14:27:00Z">
          <w:pPr>
            <w:pStyle w:val="Heading4"/>
          </w:pPr>
        </w:pPrChange>
      </w:pPr>
      <w:del w:id="405" w:author="Fernando Cesar Couto Rodrigues" w:date="2020-05-15T14:26:00Z">
        <w:r w:rsidRPr="00FB3FC6" w:rsidDel="00E07C3C">
          <w:rPr>
            <w:rPrChange w:id="406" w:author="Fernando Cesar Couto Rodrigues" w:date="2020-05-15T14:27:00Z">
              <w:rPr>
                <w:lang w:val="pt-BR"/>
              </w:rPr>
            </w:rPrChange>
          </w:rPr>
          <w:delText>Data da entrega</w:delText>
        </w:r>
        <w:r w:rsidR="001F78E2" w:rsidRPr="00FB3FC6" w:rsidDel="00E07C3C">
          <w:rPr>
            <w:rPrChange w:id="407" w:author="Fernando Cesar Couto Rodrigues" w:date="2020-05-15T14:27:00Z">
              <w:rPr>
                <w:lang w:val="pt-BR"/>
              </w:rPr>
            </w:rPrChange>
          </w:rPr>
          <w:delText xml:space="preserve">: editar a primeira linha </w:delText>
        </w:r>
        <w:r w:rsidR="003329DE" w:rsidRPr="00FB3FC6" w:rsidDel="00E07C3C">
          <w:rPr>
            <w:rPrChange w:id="408" w:author="Fernando Cesar Couto Rodrigues" w:date="2020-05-15T14:27:00Z">
              <w:rPr>
                <w:lang w:val="pt-BR"/>
              </w:rPr>
            </w:rPrChange>
          </w:rPr>
          <w:delText>deste arquivo antes do upload;</w:delText>
        </w:r>
      </w:del>
    </w:p>
    <w:p w14:paraId="17B2F389" w14:textId="0CE13D5D" w:rsidR="00ED53A5" w:rsidRPr="00FB3FC6" w:rsidDel="00E07C3C" w:rsidRDefault="00927C5D" w:rsidP="00FB3FC6">
      <w:pPr>
        <w:pStyle w:val="Title"/>
        <w:rPr>
          <w:del w:id="409" w:author="Fernando Cesar Couto Rodrigues" w:date="2020-05-15T14:26:00Z"/>
          <w:rPrChange w:id="410" w:author="Fernando Cesar Couto Rodrigues" w:date="2020-05-15T14:27:00Z">
            <w:rPr>
              <w:del w:id="411" w:author="Fernando Cesar Couto Rodrigues" w:date="2020-05-15T14:26:00Z"/>
              <w:lang w:val="pt-BR"/>
            </w:rPr>
          </w:rPrChange>
        </w:rPr>
        <w:pPrChange w:id="412" w:author="Fernando Cesar Couto Rodrigues" w:date="2020-05-15T14:27:00Z">
          <w:pPr>
            <w:pStyle w:val="Heading4"/>
          </w:pPr>
        </w:pPrChange>
      </w:pPr>
      <w:del w:id="413" w:author="Fernando Cesar Couto Rodrigues" w:date="2020-05-15T14:26:00Z">
        <w:r w:rsidRPr="00FB3FC6" w:rsidDel="00E07C3C">
          <w:rPr>
            <w:rPrChange w:id="414" w:author="Fernando Cesar Couto Rodrigues" w:date="2020-05-15T14:27:00Z">
              <w:rPr>
                <w:lang w:val="pt-BR"/>
              </w:rPr>
            </w:rPrChange>
          </w:rPr>
          <w:delText>Nomes/</w:delText>
        </w:r>
        <w:r w:rsidR="00290A9A" w:rsidRPr="00FB3FC6" w:rsidDel="00E07C3C">
          <w:rPr>
            <w:rPrChange w:id="415" w:author="Fernando Cesar Couto Rodrigues" w:date="2020-05-15T14:27:00Z">
              <w:rPr>
                <w:lang w:val="pt-BR"/>
              </w:rPr>
            </w:rPrChange>
          </w:rPr>
          <w:delText xml:space="preserve">E-mails </w:delText>
        </w:r>
        <w:r w:rsidR="00067FA8" w:rsidRPr="00FB3FC6" w:rsidDel="00E07C3C">
          <w:rPr>
            <w:rPrChange w:id="416" w:author="Fernando Cesar Couto Rodrigues" w:date="2020-05-15T14:27:00Z">
              <w:rPr>
                <w:lang w:val="pt-BR"/>
              </w:rPr>
            </w:rPrChange>
          </w:rPr>
          <w:delText xml:space="preserve">dos aspirantes </w:delText>
        </w:r>
        <w:r w:rsidR="00290A9A" w:rsidRPr="00FB3FC6" w:rsidDel="00E07C3C">
          <w:rPr>
            <w:rPrChange w:id="417" w:author="Fernando Cesar Couto Rodrigues" w:date="2020-05-15T14:27:00Z">
              <w:rPr>
                <w:lang w:val="pt-BR"/>
              </w:rPr>
            </w:rPrChange>
          </w:rPr>
          <w:delText>cadastrados</w:delText>
        </w:r>
        <w:r w:rsidRPr="00FB3FC6" w:rsidDel="00E07C3C">
          <w:rPr>
            <w:rPrChange w:id="418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6805CC" w:rsidRPr="00FB3FC6" w:rsidDel="00E07C3C">
          <w:rPr>
            <w:rPrChange w:id="419" w:author="Fernando Cesar Couto Rodrigues" w:date="2020-05-15T14:27:00Z">
              <w:rPr>
                <w:lang w:val="pt-BR"/>
              </w:rPr>
            </w:rPrChange>
          </w:rPr>
          <w:delText>para utilização dos softwares</w:delText>
        </w:r>
        <w:r w:rsidR="00067FA8" w:rsidRPr="00FB3FC6" w:rsidDel="00E07C3C">
          <w:rPr>
            <w:rPrChange w:id="420" w:author="Fernando Cesar Couto Rodrigues" w:date="2020-05-15T14:27:00Z">
              <w:rPr>
                <w:lang w:val="pt-BR"/>
              </w:rPr>
            </w:rPrChange>
          </w:rPr>
          <w:delText>;</w:delText>
        </w:r>
      </w:del>
    </w:p>
    <w:p w14:paraId="07EB2646" w14:textId="0177064F" w:rsidR="00825A34" w:rsidRPr="00FB3FC6" w:rsidDel="00E07C3C" w:rsidRDefault="00C87463" w:rsidP="00FB3FC6">
      <w:pPr>
        <w:pStyle w:val="Title"/>
        <w:rPr>
          <w:del w:id="421" w:author="Fernando Cesar Couto Rodrigues" w:date="2020-05-15T14:26:00Z"/>
          <w:rPrChange w:id="422" w:author="Fernando Cesar Couto Rodrigues" w:date="2020-05-15T14:27:00Z">
            <w:rPr>
              <w:del w:id="423" w:author="Fernando Cesar Couto Rodrigues" w:date="2020-05-15T14:26:00Z"/>
              <w:lang w:val="pt-BR"/>
            </w:rPr>
          </w:rPrChange>
        </w:rPr>
        <w:pPrChange w:id="424" w:author="Fernando Cesar Couto Rodrigues" w:date="2020-05-15T14:27:00Z">
          <w:pPr>
            <w:pStyle w:val="Heading3"/>
          </w:pPr>
        </w:pPrChange>
      </w:pPr>
      <w:del w:id="425" w:author="Fernando Cesar Couto Rodrigues" w:date="2020-05-15T14:26:00Z">
        <w:r w:rsidRPr="00FB3FC6" w:rsidDel="00E07C3C">
          <w:rPr>
            <w:rPrChange w:id="426" w:author="Fernando Cesar Couto Rodrigues" w:date="2020-05-15T14:27:00Z">
              <w:rPr>
                <w:lang w:val="pt-BR"/>
              </w:rPr>
            </w:rPrChange>
          </w:rPr>
          <w:delText>A i</w:delText>
        </w:r>
        <w:r w:rsidR="00E6199E" w:rsidRPr="00FB3FC6" w:rsidDel="00E07C3C">
          <w:rPr>
            <w:rPrChange w:id="427" w:author="Fernando Cesar Couto Rodrigues" w:date="2020-05-15T14:27:00Z">
              <w:rPr>
                <w:lang w:val="pt-BR"/>
              </w:rPr>
            </w:rPrChange>
          </w:rPr>
          <w:delText>nterpretação dos resultados obtidos</w:delText>
        </w:r>
        <w:r w:rsidRPr="00FB3FC6" w:rsidDel="00E07C3C">
          <w:rPr>
            <w:rPrChange w:id="428" w:author="Fernando Cesar Couto Rodrigues" w:date="2020-05-15T14:27:00Z">
              <w:rPr>
                <w:lang w:val="pt-BR"/>
              </w:rPr>
            </w:rPrChange>
          </w:rPr>
          <w:delText xml:space="preserve"> deverá </w:delText>
        </w:r>
        <w:r w:rsidR="00C35138" w:rsidRPr="00FB3FC6" w:rsidDel="00E07C3C">
          <w:rPr>
            <w:rPrChange w:id="429" w:author="Fernando Cesar Couto Rodrigues" w:date="2020-05-15T14:27:00Z">
              <w:rPr>
                <w:lang w:val="pt-BR"/>
              </w:rPr>
            </w:rPrChange>
          </w:rPr>
          <w:delText>constar ness</w:delText>
        </w:r>
        <w:r w:rsidR="00EA3031" w:rsidRPr="00FB3FC6" w:rsidDel="00E07C3C">
          <w:rPr>
            <w:rPrChange w:id="430" w:author="Fernando Cesar Couto Rodrigues" w:date="2020-05-15T14:27:00Z">
              <w:rPr>
                <w:lang w:val="pt-BR"/>
              </w:rPr>
            </w:rPrChange>
          </w:rPr>
          <w:delText>a subseção (2.C.ii)</w:delText>
        </w:r>
        <w:r w:rsidR="008A6044" w:rsidRPr="00FB3FC6" w:rsidDel="00E07C3C">
          <w:rPr>
            <w:rPrChange w:id="431" w:author="Fernando Cesar Couto Rodrigues" w:date="2020-05-15T14:27:00Z">
              <w:rPr>
                <w:lang w:val="pt-BR"/>
              </w:rPr>
            </w:rPrChange>
          </w:rPr>
          <w:delText>, e</w:delText>
        </w:r>
        <w:r w:rsidR="00E6199E" w:rsidRPr="00FB3FC6" w:rsidDel="00E07C3C">
          <w:rPr>
            <w:rPrChange w:id="432" w:author="Fernando Cesar Couto Rodrigues" w:date="2020-05-15T14:27:00Z">
              <w:rPr>
                <w:lang w:val="pt-BR"/>
              </w:rPr>
            </w:rPrChange>
          </w:rPr>
          <w:delText xml:space="preserve"> considera</w:delText>
        </w:r>
        <w:r w:rsidR="008A6044" w:rsidRPr="00FB3FC6" w:rsidDel="00E07C3C">
          <w:rPr>
            <w:rPrChange w:id="433" w:author="Fernando Cesar Couto Rodrigues" w:date="2020-05-15T14:27:00Z">
              <w:rPr>
                <w:lang w:val="pt-BR"/>
              </w:rPr>
            </w:rPrChange>
          </w:rPr>
          <w:delText>r</w:delText>
        </w:r>
        <w:r w:rsidR="00E6199E" w:rsidRPr="00FB3FC6" w:rsidDel="00E07C3C">
          <w:rPr>
            <w:rPrChange w:id="434" w:author="Fernando Cesar Couto Rodrigues" w:date="2020-05-15T14:27:00Z">
              <w:rPr>
                <w:lang w:val="pt-BR"/>
              </w:rPr>
            </w:rPrChange>
          </w:rPr>
          <w:delText xml:space="preserve"> que as operações de integração e diferenciação são operações lineares básicas utilizadas na modelagem dos sistemas “dinâmicos”.</w:delText>
        </w:r>
        <w:r w:rsidR="00EC04E2" w:rsidRPr="00FB3FC6" w:rsidDel="00E07C3C">
          <w:rPr>
            <w:rPrChange w:id="435" w:author="Fernando Cesar Couto Rodrigues" w:date="2020-05-15T14:27:00Z">
              <w:rPr>
                <w:lang w:val="pt-BR"/>
              </w:rPr>
            </w:rPrChange>
          </w:rPr>
          <w:delText xml:space="preserve"> Não é necessário</w:delText>
        </w:r>
        <w:r w:rsidR="00624A4F" w:rsidRPr="00FB3FC6" w:rsidDel="00E07C3C">
          <w:rPr>
            <w:rPrChange w:id="436" w:author="Fernando Cesar Couto Rodrigues" w:date="2020-05-15T14:27:00Z">
              <w:rPr>
                <w:lang w:val="pt-BR"/>
              </w:rPr>
            </w:rPrChange>
          </w:rPr>
          <w:delText>, porém,</w:delText>
        </w:r>
        <w:r w:rsidR="00EC04E2" w:rsidRPr="00FB3FC6" w:rsidDel="00E07C3C">
          <w:rPr>
            <w:rPrChange w:id="437" w:author="Fernando Cesar Couto Rodrigues" w:date="2020-05-15T14:27:00Z">
              <w:rPr>
                <w:lang w:val="pt-BR"/>
              </w:rPr>
            </w:rPrChange>
          </w:rPr>
          <w:delText xml:space="preserve"> listar </w:delText>
        </w:r>
        <w:r w:rsidR="00D07E0D" w:rsidRPr="00FB3FC6" w:rsidDel="00E07C3C">
          <w:rPr>
            <w:rPrChange w:id="438" w:author="Fernando Cesar Couto Rodrigues" w:date="2020-05-15T14:27:00Z">
              <w:rPr>
                <w:lang w:val="pt-BR"/>
              </w:rPr>
            </w:rPrChange>
          </w:rPr>
          <w:delText xml:space="preserve">de forma genérica </w:delText>
        </w:r>
        <w:r w:rsidR="00EC04E2" w:rsidRPr="00FB3FC6" w:rsidDel="00E07C3C">
          <w:rPr>
            <w:rPrChange w:id="439" w:author="Fernando Cesar Couto Rodrigues" w:date="2020-05-15T14:27:00Z">
              <w:rPr>
                <w:lang w:val="pt-BR"/>
              </w:rPr>
            </w:rPrChange>
          </w:rPr>
          <w:delText>aplicações</w:delText>
        </w:r>
        <w:r w:rsidR="00D07E0D" w:rsidRPr="00FB3FC6" w:rsidDel="00E07C3C">
          <w:rPr>
            <w:rPrChange w:id="440" w:author="Fernando Cesar Couto Rodrigues" w:date="2020-05-15T14:27:00Z">
              <w:rPr>
                <w:lang w:val="pt-BR"/>
              </w:rPr>
            </w:rPrChange>
          </w:rPr>
          <w:delText xml:space="preserve"> dos circuitos </w:delText>
        </w:r>
        <w:r w:rsidR="00400416" w:rsidRPr="00FB3FC6" w:rsidDel="00E07C3C">
          <w:rPr>
            <w:rPrChange w:id="441" w:author="Fernando Cesar Couto Rodrigues" w:date="2020-05-15T14:27:00Z">
              <w:rPr>
                <w:lang w:val="pt-BR"/>
              </w:rPr>
            </w:rPrChange>
          </w:rPr>
          <w:delText xml:space="preserve">utilizados no trabalho, </w:delText>
        </w:r>
        <w:r w:rsidR="00097978" w:rsidRPr="00FB3FC6" w:rsidDel="00E07C3C">
          <w:rPr>
            <w:rPrChange w:id="442" w:author="Fernando Cesar Couto Rodrigues" w:date="2020-05-15T14:27:00Z">
              <w:rPr>
                <w:lang w:val="pt-BR"/>
              </w:rPr>
            </w:rPrChange>
          </w:rPr>
          <w:delText xml:space="preserve">mantendo </w:delText>
        </w:r>
        <w:r w:rsidR="00DE12D0" w:rsidRPr="00FB3FC6" w:rsidDel="00E07C3C">
          <w:rPr>
            <w:rPrChange w:id="443" w:author="Fernando Cesar Couto Rodrigues" w:date="2020-05-15T14:27:00Z">
              <w:rPr>
                <w:lang w:val="pt-BR"/>
              </w:rPr>
            </w:rPrChange>
          </w:rPr>
          <w:delText>o foco n</w:delText>
        </w:r>
        <w:r w:rsidR="00737C65" w:rsidRPr="00FB3FC6" w:rsidDel="00E07C3C">
          <w:rPr>
            <w:rPrChange w:id="444" w:author="Fernando Cesar Couto Rodrigues" w:date="2020-05-15T14:27:00Z">
              <w:rPr>
                <w:lang w:val="pt-BR"/>
              </w:rPr>
            </w:rPrChange>
          </w:rPr>
          <w:delText xml:space="preserve">os dados </w:delText>
        </w:r>
        <w:r w:rsidR="00037C0A" w:rsidRPr="00FB3FC6" w:rsidDel="00E07C3C">
          <w:rPr>
            <w:rPrChange w:id="445" w:author="Fernando Cesar Couto Rodrigues" w:date="2020-05-15T14:27:00Z">
              <w:rPr>
                <w:lang w:val="pt-BR"/>
              </w:rPr>
            </w:rPrChange>
          </w:rPr>
          <w:delText>dos resultados obtidos.</w:delText>
        </w:r>
      </w:del>
    </w:p>
    <w:p w14:paraId="3822579E" w14:textId="145BEA8E" w:rsidR="00A10E31" w:rsidRPr="00FB3FC6" w:rsidDel="00E07C3C" w:rsidRDefault="00A10E31" w:rsidP="00FB3FC6">
      <w:pPr>
        <w:pStyle w:val="Title"/>
        <w:rPr>
          <w:del w:id="446" w:author="Fernando Cesar Couto Rodrigues" w:date="2020-05-15T14:26:00Z"/>
          <w:rPrChange w:id="447" w:author="Fernando Cesar Couto Rodrigues" w:date="2020-05-15T14:27:00Z">
            <w:rPr>
              <w:del w:id="448" w:author="Fernando Cesar Couto Rodrigues" w:date="2020-05-15T14:26:00Z"/>
              <w:lang w:val="pt-BR"/>
            </w:rPr>
          </w:rPrChange>
        </w:rPr>
        <w:pPrChange w:id="449" w:author="Fernando Cesar Couto Rodrigues" w:date="2020-05-15T14:27:00Z">
          <w:pPr/>
        </w:pPrChange>
      </w:pPr>
      <w:del w:id="450" w:author="Fernando Cesar Couto Rodrigues" w:date="2020-05-15T14:26:00Z">
        <w:r w:rsidRPr="00FB3FC6" w:rsidDel="00E07C3C">
          <w:rPr>
            <w:rPrChange w:id="451" w:author="Fernando Cesar Couto Rodrigues" w:date="2020-05-15T14:27:00Z">
              <w:rPr>
                <w:lang w:val="pt-BR"/>
              </w:rPr>
            </w:rPrChange>
          </w:rPr>
          <w:br w:type="page"/>
        </w:r>
      </w:del>
    </w:p>
    <w:p w14:paraId="7126419D" w14:textId="09027030" w:rsidR="00B356FA" w:rsidRPr="00FB3FC6" w:rsidDel="00E07C3C" w:rsidRDefault="00094FBE" w:rsidP="00FB3FC6">
      <w:pPr>
        <w:pStyle w:val="Title"/>
        <w:rPr>
          <w:del w:id="452" w:author="Fernando Cesar Couto Rodrigues" w:date="2020-05-15T14:26:00Z"/>
          <w:rPrChange w:id="453" w:author="Fernando Cesar Couto Rodrigues" w:date="2020-05-15T14:27:00Z">
            <w:rPr>
              <w:del w:id="454" w:author="Fernando Cesar Couto Rodrigues" w:date="2020-05-15T14:26:00Z"/>
              <w:lang w:val="pt-BR"/>
            </w:rPr>
          </w:rPrChange>
        </w:rPr>
        <w:pPrChange w:id="455" w:author="Fernando Cesar Couto Rodrigues" w:date="2020-05-15T14:27:00Z">
          <w:pPr>
            <w:pStyle w:val="Heading1"/>
          </w:pPr>
        </w:pPrChange>
      </w:pPr>
      <w:del w:id="456" w:author="Fernando Cesar Couto Rodrigues" w:date="2020-05-15T14:26:00Z">
        <w:r w:rsidRPr="00FB3FC6" w:rsidDel="00E07C3C">
          <w:rPr>
            <w:rPrChange w:id="457" w:author="Fernando Cesar Couto Rodrigues" w:date="2020-05-15T14:27:00Z">
              <w:rPr>
                <w:lang w:val="pt-BR"/>
              </w:rPr>
            </w:rPrChange>
          </w:rPr>
          <w:delText>Avaliação</w:delText>
        </w:r>
        <w:r w:rsidR="00B356FA" w:rsidRPr="00FB3FC6" w:rsidDel="00E07C3C">
          <w:rPr>
            <w:rPrChange w:id="458" w:author="Fernando Cesar Couto Rodrigues" w:date="2020-05-15T14:27:00Z">
              <w:rPr>
                <w:lang w:val="pt-BR"/>
              </w:rPr>
            </w:rPrChange>
          </w:rPr>
          <w:delText xml:space="preserve"> do trabalho</w:delText>
        </w:r>
      </w:del>
    </w:p>
    <w:p w14:paraId="3B219646" w14:textId="68C681D8" w:rsidR="0048517C" w:rsidRPr="00FB3FC6" w:rsidDel="00E07C3C" w:rsidRDefault="007A3087" w:rsidP="00FB3FC6">
      <w:pPr>
        <w:pStyle w:val="Title"/>
        <w:rPr>
          <w:del w:id="459" w:author="Fernando Cesar Couto Rodrigues" w:date="2020-05-15T14:26:00Z"/>
          <w:rPrChange w:id="460" w:author="Fernando Cesar Couto Rodrigues" w:date="2020-05-15T14:27:00Z">
            <w:rPr>
              <w:del w:id="461" w:author="Fernando Cesar Couto Rodrigues" w:date="2020-05-15T14:26:00Z"/>
              <w:lang w:val="pt-BR"/>
            </w:rPr>
          </w:rPrChange>
        </w:rPr>
        <w:pPrChange w:id="462" w:author="Fernando Cesar Couto Rodrigues" w:date="2020-05-15T14:27:00Z">
          <w:pPr/>
        </w:pPrChange>
      </w:pPr>
      <w:del w:id="463" w:author="Fernando Cesar Couto Rodrigues" w:date="2020-05-15T14:26:00Z">
        <w:r w:rsidRPr="00FB3FC6" w:rsidDel="00E07C3C">
          <w:rPr>
            <w:rPrChange w:id="464" w:author="Fernando Cesar Couto Rodrigues" w:date="2020-05-15T14:27:00Z">
              <w:rPr>
                <w:lang w:val="pt-BR"/>
              </w:rPr>
            </w:rPrChange>
          </w:rPr>
          <w:delText>Todos os aspirantes componentes de cada grupo devem conhecer</w:delText>
        </w:r>
        <w:r w:rsidR="00051E09" w:rsidRPr="00FB3FC6" w:rsidDel="00E07C3C">
          <w:rPr>
            <w:rPrChange w:id="465" w:author="Fernando Cesar Couto Rodrigues" w:date="2020-05-15T14:27:00Z">
              <w:rPr>
                <w:lang w:val="pt-BR"/>
              </w:rPr>
            </w:rPrChange>
          </w:rPr>
          <w:delText xml:space="preserve"> os resultados obtidos ao longo do trabalh</w:delText>
        </w:r>
        <w:r w:rsidR="001E6EDB" w:rsidRPr="00FB3FC6" w:rsidDel="00E07C3C">
          <w:rPr>
            <w:rPrChange w:id="466" w:author="Fernando Cesar Couto Rodrigues" w:date="2020-05-15T14:27:00Z">
              <w:rPr>
                <w:lang w:val="pt-BR"/>
              </w:rPr>
            </w:rPrChange>
          </w:rPr>
          <w:delText>o</w:delText>
        </w:r>
        <w:r w:rsidR="00467B94" w:rsidRPr="00FB3FC6" w:rsidDel="00E07C3C">
          <w:rPr>
            <w:rPrChange w:id="467" w:author="Fernando Cesar Couto Rodrigues" w:date="2020-05-15T14:27:00Z">
              <w:rPr>
                <w:lang w:val="pt-BR"/>
              </w:rPr>
            </w:rPrChange>
          </w:rPr>
          <w:delText xml:space="preserve"> da equipe</w:delText>
        </w:r>
        <w:r w:rsidR="001E6EDB" w:rsidRPr="00FB3FC6" w:rsidDel="00E07C3C">
          <w:rPr>
            <w:rPrChange w:id="468" w:author="Fernando Cesar Couto Rodrigues" w:date="2020-05-15T14:27:00Z">
              <w:rPr>
                <w:lang w:val="pt-BR"/>
              </w:rPr>
            </w:rPrChange>
          </w:rPr>
          <w:delText xml:space="preserve">, participando ativamente das </w:delText>
        </w:r>
        <w:r w:rsidR="00DE2431" w:rsidRPr="00FB3FC6" w:rsidDel="00E07C3C">
          <w:rPr>
            <w:rPrChange w:id="469" w:author="Fernando Cesar Couto Rodrigues" w:date="2020-05-15T14:27:00Z">
              <w:rPr>
                <w:lang w:val="pt-BR"/>
              </w:rPr>
            </w:rPrChange>
          </w:rPr>
          <w:delText xml:space="preserve">suas </w:delText>
        </w:r>
        <w:r w:rsidR="001E6EDB" w:rsidRPr="00FB3FC6" w:rsidDel="00E07C3C">
          <w:rPr>
            <w:rPrChange w:id="470" w:author="Fernando Cesar Couto Rodrigues" w:date="2020-05-15T14:27:00Z">
              <w:rPr>
                <w:lang w:val="pt-BR"/>
              </w:rPr>
            </w:rPrChange>
          </w:rPr>
          <w:delText>interpretações</w:delText>
        </w:r>
        <w:r w:rsidR="00467B94" w:rsidRPr="00FB3FC6" w:rsidDel="00E07C3C">
          <w:rPr>
            <w:rPrChange w:id="471" w:author="Fernando Cesar Couto Rodrigues" w:date="2020-05-15T14:27:00Z">
              <w:rPr>
                <w:lang w:val="pt-BR"/>
              </w:rPr>
            </w:rPrChange>
          </w:rPr>
          <w:delText xml:space="preserve"> e conclusões.</w:delText>
        </w:r>
        <w:r w:rsidR="00A17DC2" w:rsidRPr="00FB3FC6" w:rsidDel="00E07C3C">
          <w:rPr>
            <w:rPrChange w:id="472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622761" w:rsidRPr="00FB3FC6" w:rsidDel="00E07C3C">
          <w:rPr>
            <w:rPrChange w:id="473" w:author="Fernando Cesar Couto Rodrigues" w:date="2020-05-15T14:27:00Z">
              <w:rPr>
                <w:lang w:val="pt-BR"/>
              </w:rPr>
            </w:rPrChange>
          </w:rPr>
          <w:delText xml:space="preserve">Sugere-se reuniões </w:delText>
        </w:r>
        <w:r w:rsidR="00B156F0" w:rsidRPr="00FB3FC6" w:rsidDel="00E07C3C">
          <w:rPr>
            <w:rPrChange w:id="474" w:author="Fernando Cesar Couto Rodrigues" w:date="2020-05-15T14:27:00Z">
              <w:rPr>
                <w:lang w:val="pt-BR"/>
              </w:rPr>
            </w:rPrChange>
          </w:rPr>
          <w:delText xml:space="preserve">do grupo via WebEx para coordenação e </w:delText>
        </w:r>
        <w:r w:rsidR="009A331E" w:rsidRPr="00FB3FC6" w:rsidDel="00E07C3C">
          <w:rPr>
            <w:rPrChange w:id="475" w:author="Fernando Cesar Couto Rodrigues" w:date="2020-05-15T14:27:00Z">
              <w:rPr>
                <w:lang w:val="pt-BR"/>
              </w:rPr>
            </w:rPrChange>
          </w:rPr>
          <w:delText>discussão dos resultados.</w:delText>
        </w:r>
        <w:r w:rsidR="009A331E" w:rsidRPr="00FB3FC6" w:rsidDel="00E07C3C">
          <w:rPr>
            <w:rPrChange w:id="476" w:author="Fernando Cesar Couto Rodrigues" w:date="2020-05-15T14:27:00Z">
              <w:rPr>
                <w:lang w:val="pt-BR"/>
              </w:rPr>
            </w:rPrChange>
          </w:rPr>
          <w:br/>
        </w:r>
        <w:r w:rsidR="009C7366" w:rsidRPr="00FB3FC6" w:rsidDel="00E07C3C">
          <w:rPr>
            <w:rPrChange w:id="477" w:author="Fernando Cesar Couto Rodrigues" w:date="2020-05-15T14:27:00Z">
              <w:rPr>
                <w:lang w:val="pt-BR"/>
              </w:rPr>
            </w:rPrChange>
          </w:rPr>
          <w:delText>O prazo para entrega do trabalho se encerra no dia 19/</w:delText>
        </w:r>
        <w:r w:rsidR="000F3068" w:rsidRPr="00FB3FC6" w:rsidDel="00E07C3C">
          <w:rPr>
            <w:rPrChange w:id="478" w:author="Fernando Cesar Couto Rodrigues" w:date="2020-05-15T14:27:00Z">
              <w:rPr>
                <w:lang w:val="pt-BR"/>
              </w:rPr>
            </w:rPrChange>
          </w:rPr>
          <w:delText>05/2020</w:delText>
        </w:r>
        <w:r w:rsidR="00B21F54" w:rsidRPr="00FB3FC6" w:rsidDel="00E07C3C">
          <w:rPr>
            <w:rPrChange w:id="479" w:author="Fernando Cesar Couto Rodrigues" w:date="2020-05-15T14:27:00Z">
              <w:rPr>
                <w:lang w:val="pt-BR"/>
              </w:rPr>
            </w:rPrChange>
          </w:rPr>
          <w:delText>, terça-feira</w:delText>
        </w:r>
        <w:r w:rsidR="00A51F27" w:rsidRPr="00FB3FC6" w:rsidDel="00E07C3C">
          <w:rPr>
            <w:rPrChange w:id="480" w:author="Fernando Cesar Couto Rodrigues" w:date="2020-05-15T14:27:00Z">
              <w:rPr>
                <w:lang w:val="pt-BR"/>
              </w:rPr>
            </w:rPrChange>
          </w:rPr>
          <w:delText>,</w:delText>
        </w:r>
        <w:r w:rsidR="000F3068" w:rsidRPr="00FB3FC6" w:rsidDel="00E07C3C">
          <w:rPr>
            <w:rPrChange w:id="481" w:author="Fernando Cesar Couto Rodrigues" w:date="2020-05-15T14:27:00Z">
              <w:rPr>
                <w:lang w:val="pt-BR"/>
              </w:rPr>
            </w:rPrChange>
          </w:rPr>
          <w:delText xml:space="preserve"> às 12:00 hs.</w:delText>
        </w:r>
      </w:del>
    </w:p>
    <w:p w14:paraId="0A3E1E1F" w14:textId="17A3CFF8" w:rsidR="00197E73" w:rsidRPr="00B87869" w:rsidRDefault="00C80EEB" w:rsidP="00FB3FC6">
      <w:pPr>
        <w:pStyle w:val="Title"/>
        <w:rPr>
          <w:ins w:id="482" w:author="Fernando Cesar Couto Rodrigues" w:date="2020-05-15T14:26:00Z"/>
          <w:lang w:val="pt-BR"/>
          <w:rPrChange w:id="483" w:author="Fernando Cesar Couto Rodrigues" w:date="2020-05-15T14:27:00Z">
            <w:rPr>
              <w:ins w:id="484" w:author="Fernando Cesar Couto Rodrigues" w:date="2020-05-15T14:26:00Z"/>
              <w:lang w:val="pt-BR"/>
            </w:rPr>
          </w:rPrChange>
        </w:rPr>
        <w:pPrChange w:id="485" w:author="Fernando Cesar Couto Rodrigues" w:date="2020-05-15T14:27:00Z">
          <w:pPr/>
        </w:pPrChange>
      </w:pPr>
      <w:del w:id="486" w:author="Fernando Cesar Couto Rodrigues" w:date="2020-05-15T14:26:00Z">
        <w:r w:rsidRPr="00B87869" w:rsidDel="00E07C3C">
          <w:rPr>
            <w:lang w:val="pt-BR"/>
            <w:rPrChange w:id="487" w:author="Fernando Cesar Couto Rodrigues" w:date="2020-05-15T14:27:00Z">
              <w:rPr>
                <w:lang w:val="pt-BR"/>
              </w:rPr>
            </w:rPrChange>
          </w:rPr>
          <w:delText xml:space="preserve">Se dois grupos apresentarem trabalhos </w:delText>
        </w:r>
        <w:r w:rsidR="00B533D3" w:rsidRPr="00B87869" w:rsidDel="00E07C3C">
          <w:rPr>
            <w:lang w:val="pt-BR"/>
            <w:rPrChange w:id="488" w:author="Fernando Cesar Couto Rodrigues" w:date="2020-05-15T14:27:00Z">
              <w:rPr>
                <w:lang w:val="pt-BR"/>
              </w:rPr>
            </w:rPrChange>
          </w:rPr>
          <w:delText>muito semelhantes, ambas as notas podem ser rebaixadas</w:delText>
        </w:r>
        <w:r w:rsidR="00070F86" w:rsidRPr="00B87869" w:rsidDel="00E07C3C">
          <w:rPr>
            <w:lang w:val="pt-BR"/>
            <w:rPrChange w:id="489" w:author="Fernando Cesar Couto Rodrigues" w:date="2020-05-15T14:27:00Z">
              <w:rPr>
                <w:lang w:val="pt-BR"/>
              </w:rPr>
            </w:rPrChange>
          </w:rPr>
          <w:delText>, a critério do</w:delText>
        </w:r>
        <w:r w:rsidR="001F21E0" w:rsidRPr="00B87869" w:rsidDel="00E07C3C">
          <w:rPr>
            <w:lang w:val="pt-BR"/>
            <w:rPrChange w:id="490" w:author="Fernando Cesar Couto Rodrigues" w:date="2020-05-15T14:27:00Z">
              <w:rPr>
                <w:lang w:val="pt-BR"/>
              </w:rPr>
            </w:rPrChange>
          </w:rPr>
          <w:delText>s</w:delText>
        </w:r>
        <w:r w:rsidR="00070F86" w:rsidRPr="00B87869" w:rsidDel="00E07C3C">
          <w:rPr>
            <w:lang w:val="pt-BR"/>
            <w:rPrChange w:id="491" w:author="Fernando Cesar Couto Rodrigues" w:date="2020-05-15T14:27:00Z">
              <w:rPr>
                <w:lang w:val="pt-BR"/>
              </w:rPr>
            </w:rPrChange>
          </w:rPr>
          <w:delText xml:space="preserve"> docente</w:delText>
        </w:r>
        <w:r w:rsidR="001F21E0" w:rsidRPr="00B87869" w:rsidDel="00E07C3C">
          <w:rPr>
            <w:lang w:val="pt-BR"/>
            <w:rPrChange w:id="492" w:author="Fernando Cesar Couto Rodrigues" w:date="2020-05-15T14:27:00Z">
              <w:rPr>
                <w:lang w:val="pt-BR"/>
              </w:rPr>
            </w:rPrChange>
          </w:rPr>
          <w:delText>s</w:delText>
        </w:r>
        <w:r w:rsidR="00070F86" w:rsidRPr="00B87869" w:rsidDel="00E07C3C">
          <w:rPr>
            <w:lang w:val="pt-BR"/>
            <w:rPrChange w:id="493" w:author="Fernando Cesar Couto Rodrigues" w:date="2020-05-15T14:27:00Z">
              <w:rPr>
                <w:lang w:val="pt-BR"/>
              </w:rPr>
            </w:rPrChange>
          </w:rPr>
          <w:delText>.</w:delText>
        </w:r>
        <w:r w:rsidR="001B1F34" w:rsidRPr="00B87869" w:rsidDel="00E07C3C">
          <w:rPr>
            <w:lang w:val="pt-BR"/>
            <w:rPrChange w:id="494" w:author="Fernando Cesar Couto Rodrigues" w:date="2020-05-15T14:27:00Z">
              <w:rPr>
                <w:lang w:val="pt-BR"/>
              </w:rPr>
            </w:rPrChange>
          </w:rPr>
          <w:delText xml:space="preserve"> </w:delText>
        </w:r>
        <w:r w:rsidR="002514A9" w:rsidRPr="00B87869" w:rsidDel="00E07C3C">
          <w:rPr>
            <w:lang w:val="pt-BR"/>
            <w:rPrChange w:id="495" w:author="Fernando Cesar Couto Rodrigues" w:date="2020-05-15T14:27:00Z">
              <w:rPr>
                <w:lang w:val="pt-BR"/>
              </w:rPr>
            </w:rPrChange>
          </w:rPr>
          <w:br/>
        </w:r>
        <w:r w:rsidR="00E41080" w:rsidRPr="00B87869" w:rsidDel="00E07C3C">
          <w:rPr>
            <w:lang w:val="pt-BR"/>
            <w:rPrChange w:id="496" w:author="Fernando Cesar Couto Rodrigues" w:date="2020-05-15T14:27:00Z">
              <w:rPr>
                <w:lang w:val="pt-BR"/>
              </w:rPr>
            </w:rPrChange>
          </w:rPr>
          <w:delText xml:space="preserve">BOM </w:delText>
        </w:r>
        <w:r w:rsidR="00B374FB" w:rsidRPr="00B87869" w:rsidDel="00E07C3C">
          <w:rPr>
            <w:lang w:val="pt-BR"/>
            <w:rPrChange w:id="497" w:author="Fernando Cesar Couto Rodrigues" w:date="2020-05-15T14:27:00Z">
              <w:rPr>
                <w:lang w:val="pt-BR"/>
              </w:rPr>
            </w:rPrChange>
          </w:rPr>
          <w:delText>TRABALHO !</w:delText>
        </w:r>
      </w:del>
      <w:bookmarkEnd w:id="0"/>
      <w:bookmarkEnd w:id="1"/>
      <w:ins w:id="498" w:author="Fernando Cesar Couto Rodrigues" w:date="2020-05-15T14:26:00Z">
        <w:r w:rsidR="00DD708B" w:rsidRPr="00B87869">
          <w:rPr>
            <w:lang w:val="pt-BR"/>
            <w:rPrChange w:id="499" w:author="Fernando Cesar Couto Rodrigues" w:date="2020-05-15T14:27:00Z">
              <w:rPr>
                <w:lang w:val="pt-BR"/>
              </w:rPr>
            </w:rPrChange>
          </w:rPr>
          <w:t>OBJETIVO</w:t>
        </w:r>
      </w:ins>
      <w:ins w:id="500" w:author="Fernando Cesar Couto Rodrigues" w:date="2020-05-15T14:27:00Z">
        <w:r w:rsidR="00FB3FC6" w:rsidRPr="00B87869">
          <w:rPr>
            <w:lang w:val="pt-BR"/>
            <w:rPrChange w:id="501" w:author="Fernando Cesar Couto Rodrigues" w:date="2020-05-15T14:27:00Z">
              <w:rPr>
                <w:lang w:val="pt-BR"/>
              </w:rPr>
            </w:rPrChange>
          </w:rPr>
          <w:t>S</w:t>
        </w:r>
      </w:ins>
      <w:ins w:id="502" w:author="Fernando Cesar Couto Rodrigues" w:date="2020-05-15T14:26:00Z">
        <w:r w:rsidR="00DD708B" w:rsidRPr="00B87869">
          <w:rPr>
            <w:lang w:val="pt-BR"/>
            <w:rPrChange w:id="503" w:author="Fernando Cesar Couto Rodrigues" w:date="2020-05-15T14:27:00Z">
              <w:rPr>
                <w:lang w:val="pt-BR"/>
              </w:rPr>
            </w:rPrChange>
          </w:rPr>
          <w:t xml:space="preserve"> 1.A</w:t>
        </w:r>
        <w:r w:rsidR="008639ED" w:rsidRPr="00B87869">
          <w:rPr>
            <w:lang w:val="pt-BR"/>
            <w:rPrChange w:id="504" w:author="Fernando Cesar Couto Rodrigues" w:date="2020-05-15T14:27:00Z">
              <w:rPr>
                <w:lang w:val="pt-BR"/>
              </w:rPr>
            </w:rPrChange>
          </w:rPr>
          <w:t>.</w:t>
        </w:r>
      </w:ins>
      <w:ins w:id="505" w:author="Fernando Cesar Couto Rodrigues" w:date="2020-05-15T17:23:00Z">
        <w:r w:rsidR="00074FBD">
          <w:rPr>
            <w:lang w:val="pt-BR"/>
          </w:rPr>
          <w:t>I</w:t>
        </w:r>
      </w:ins>
      <w:ins w:id="506" w:author="Fernando Cesar Couto Rodrigues" w:date="2020-05-15T14:26:00Z">
        <w:r w:rsidR="008639ED" w:rsidRPr="00B87869">
          <w:rPr>
            <w:lang w:val="pt-BR"/>
            <w:rPrChange w:id="507" w:author="Fernando Cesar Couto Rodrigues" w:date="2020-05-15T14:27:00Z">
              <w:rPr>
                <w:lang w:val="pt-BR"/>
              </w:rPr>
            </w:rPrChange>
          </w:rPr>
          <w:t xml:space="preserve"> </w:t>
        </w:r>
      </w:ins>
      <w:ins w:id="508" w:author="Fernando Cesar Couto Rodrigues" w:date="2020-05-15T14:27:00Z">
        <w:r w:rsidR="00B87869">
          <w:rPr>
            <w:lang w:val="pt-BR"/>
          </w:rPr>
          <w:t>/</w:t>
        </w:r>
      </w:ins>
      <w:ins w:id="509" w:author="Fernando Cesar Couto Rodrigues" w:date="2020-05-15T14:26:00Z">
        <w:r w:rsidR="008639ED" w:rsidRPr="00B87869">
          <w:rPr>
            <w:lang w:val="pt-BR"/>
            <w:rPrChange w:id="510" w:author="Fernando Cesar Couto Rodrigues" w:date="2020-05-15T14:27:00Z">
              <w:rPr>
                <w:lang w:val="pt-BR"/>
              </w:rPr>
            </w:rPrChange>
          </w:rPr>
          <w:t xml:space="preserve"> </w:t>
        </w:r>
      </w:ins>
      <w:ins w:id="511" w:author="Fernando Cesar Couto Rodrigues" w:date="2020-05-15T14:27:00Z">
        <w:r w:rsidR="008639ED" w:rsidRPr="00B87869">
          <w:rPr>
            <w:lang w:val="pt-BR"/>
            <w:rPrChange w:id="512" w:author="Fernando Cesar Couto Rodrigues" w:date="2020-05-15T14:27:00Z">
              <w:rPr>
                <w:lang w:val="pt-BR"/>
              </w:rPr>
            </w:rPrChange>
          </w:rPr>
          <w:t>1.</w:t>
        </w:r>
      </w:ins>
      <w:ins w:id="513" w:author="Fernando Cesar Couto Rodrigues" w:date="2020-05-15T14:26:00Z">
        <w:r w:rsidR="008639ED" w:rsidRPr="00B87869">
          <w:rPr>
            <w:lang w:val="pt-BR"/>
            <w:rPrChange w:id="514" w:author="Fernando Cesar Couto Rodrigues" w:date="2020-05-15T14:27:00Z">
              <w:rPr>
                <w:lang w:val="pt-BR"/>
              </w:rPr>
            </w:rPrChange>
          </w:rPr>
          <w:t>B</w:t>
        </w:r>
      </w:ins>
      <w:ins w:id="515" w:author="Fernando Cesar Couto Rodrigues" w:date="2020-05-15T14:27:00Z">
        <w:r w:rsidR="008639ED" w:rsidRPr="00B87869">
          <w:rPr>
            <w:lang w:val="pt-BR"/>
            <w:rPrChange w:id="516" w:author="Fernando Cesar Couto Rodrigues" w:date="2020-05-15T14:27:00Z">
              <w:rPr>
                <w:lang w:val="pt-BR"/>
              </w:rPr>
            </w:rPrChange>
          </w:rPr>
          <w:t>.ii</w:t>
        </w:r>
      </w:ins>
      <w:ins w:id="517" w:author="Fernando Cesar Couto Rodrigues" w:date="2020-05-15T17:40:00Z">
        <w:r w:rsidR="00480720">
          <w:rPr>
            <w:lang w:val="pt-BR"/>
          </w:rPr>
          <w:t xml:space="preserve"> (par</w:t>
        </w:r>
      </w:ins>
      <w:ins w:id="518" w:author="Fernando Cesar Couto Rodrigues" w:date="2020-05-15T17:41:00Z">
        <w:r w:rsidR="00480720">
          <w:rPr>
            <w:lang w:val="pt-BR"/>
          </w:rPr>
          <w:t>te)</w:t>
        </w:r>
      </w:ins>
    </w:p>
    <w:p w14:paraId="2E4DF02D" w14:textId="77777777" w:rsidR="00D7544F" w:rsidRDefault="00D7544F" w:rsidP="006528FB">
      <w:pPr>
        <w:rPr>
          <w:ins w:id="519" w:author="Fernando Cesar Couto Rodrigues" w:date="2020-05-15T18:31:00Z"/>
          <w:lang w:val="pt-BR"/>
        </w:rPr>
      </w:pPr>
    </w:p>
    <w:p w14:paraId="53609CE5" w14:textId="56C09DB0" w:rsidR="00D9564E" w:rsidRDefault="00FC7AA9" w:rsidP="006528FB">
      <w:pPr>
        <w:rPr>
          <w:ins w:id="520" w:author="Fernando Cesar Couto Rodrigues" w:date="2020-05-15T18:36:00Z"/>
          <w:lang w:val="pt-BR"/>
        </w:rPr>
      </w:pPr>
      <w:ins w:id="521" w:author="Fernando Cesar Couto Rodrigues" w:date="2020-05-15T18:34:00Z">
        <w:r>
          <w:rPr>
            <w:lang w:val="pt-BR"/>
          </w:rPr>
          <w:t xml:space="preserve">No apêndice encontra-se a transcrição dos objetivos </w:t>
        </w:r>
      </w:ins>
      <w:ins w:id="522" w:author="Fernando Cesar Couto Rodrigues" w:date="2020-05-15T18:35:00Z">
        <w:r w:rsidR="0004651C">
          <w:rPr>
            <w:lang w:val="pt-BR"/>
          </w:rPr>
          <w:t>1.A e 1.B</w:t>
        </w:r>
        <w:r w:rsidR="005B43BC">
          <w:rPr>
            <w:lang w:val="pt-BR"/>
          </w:rPr>
          <w:t>, os quais serão em parte c</w:t>
        </w:r>
      </w:ins>
      <w:ins w:id="523" w:author="Fernando Cesar Couto Rodrigues" w:date="2020-05-16T11:22:00Z">
        <w:r w:rsidR="0023793B">
          <w:rPr>
            <w:lang w:val="pt-BR"/>
          </w:rPr>
          <w:t>u</w:t>
        </w:r>
      </w:ins>
      <w:ins w:id="524" w:author="Fernando Cesar Couto Rodrigues" w:date="2020-05-15T18:35:00Z">
        <w:r w:rsidR="005B43BC">
          <w:rPr>
            <w:lang w:val="pt-BR"/>
          </w:rPr>
          <w:t>mpridos com esse text</w:t>
        </w:r>
      </w:ins>
      <w:ins w:id="525" w:author="Fernando Cesar Couto Rodrigues" w:date="2020-05-15T18:36:00Z">
        <w:r w:rsidR="005B43BC">
          <w:rPr>
            <w:lang w:val="pt-BR"/>
          </w:rPr>
          <w:t>o explicativo.</w:t>
        </w:r>
      </w:ins>
    </w:p>
    <w:p w14:paraId="64B2B656" w14:textId="77777777" w:rsidR="005B43BC" w:rsidRDefault="005B43BC" w:rsidP="006528FB">
      <w:pPr>
        <w:rPr>
          <w:ins w:id="526" w:author="Fernando Cesar Couto Rodrigues" w:date="2020-05-15T18:32:00Z"/>
          <w:lang w:val="pt-BR"/>
        </w:rPr>
      </w:pPr>
    </w:p>
    <w:p w14:paraId="5E3EF712" w14:textId="77777777" w:rsidR="006E7BA6" w:rsidRDefault="00097ACE" w:rsidP="006E7BA6">
      <w:pPr>
        <w:rPr>
          <w:ins w:id="527" w:author="Fernando Cesar Couto Rodrigues" w:date="2020-05-15T18:37:00Z"/>
          <w:lang w:val="pt-BR"/>
        </w:rPr>
      </w:pPr>
      <w:ins w:id="528" w:author="Fernando Cesar Couto Rodrigues" w:date="2020-05-15T18:36:00Z">
        <w:r>
          <w:rPr>
            <w:lang w:val="pt-BR"/>
          </w:rPr>
          <w:t xml:space="preserve">1º) </w:t>
        </w:r>
      </w:ins>
      <w:ins w:id="529" w:author="Fernando Cesar Couto Rodrigues" w:date="2020-05-15T11:14:00Z">
        <w:r w:rsidR="00E343B1" w:rsidRPr="00E0217E">
          <w:rPr>
            <w:lang w:val="pt-BR"/>
            <w:rPrChange w:id="530" w:author="Fernando Cesar Couto Rodrigues" w:date="2020-05-15T11:15:00Z">
              <w:rPr>
                <w:lang w:val="en-US"/>
              </w:rPr>
            </w:rPrChange>
          </w:rPr>
          <w:t xml:space="preserve">Simulação do </w:t>
        </w:r>
        <w:r w:rsidR="006C48B2" w:rsidRPr="00E0217E">
          <w:rPr>
            <w:lang w:val="pt-BR"/>
            <w:rPrChange w:id="531" w:author="Fernando Cesar Couto Rodrigues" w:date="2020-05-15T11:15:00Z">
              <w:rPr>
                <w:lang w:val="en-US"/>
              </w:rPr>
            </w:rPrChange>
          </w:rPr>
          <w:t>problema P.</w:t>
        </w:r>
      </w:ins>
      <w:ins w:id="532" w:author="Fernando Cesar Couto Rodrigues" w:date="2020-05-15T11:15:00Z">
        <w:r w:rsidR="006C48B2" w:rsidRPr="00E0217E">
          <w:rPr>
            <w:lang w:val="pt-BR"/>
            <w:rPrChange w:id="533" w:author="Fernando Cesar Couto Rodrigues" w:date="2020-05-15T11:15:00Z">
              <w:rPr>
                <w:lang w:val="en-US"/>
              </w:rPr>
            </w:rPrChange>
          </w:rPr>
          <w:t>788 item a</w:t>
        </w:r>
        <w:r w:rsidR="00570D66" w:rsidRPr="00E0217E">
          <w:rPr>
            <w:lang w:val="pt-BR"/>
            <w:rPrChange w:id="534" w:author="Fernando Cesar Couto Rodrigues" w:date="2020-05-15T11:15:00Z">
              <w:rPr>
                <w:lang w:val="en-US"/>
              </w:rPr>
            </w:rPrChange>
          </w:rPr>
          <w:t xml:space="preserve">, cujo </w:t>
        </w:r>
        <w:r w:rsidR="00E0217E" w:rsidRPr="00E0217E">
          <w:rPr>
            <w:lang w:val="pt-BR"/>
            <w:rPrChange w:id="535" w:author="Fernando Cesar Couto Rodrigues" w:date="2020-05-15T11:15:00Z">
              <w:rPr>
                <w:lang w:val="en-US"/>
              </w:rPr>
            </w:rPrChange>
          </w:rPr>
          <w:t>te</w:t>
        </w:r>
        <w:r w:rsidR="00E0217E">
          <w:rPr>
            <w:lang w:val="pt-BR"/>
          </w:rPr>
          <w:t xml:space="preserve">xto </w:t>
        </w:r>
      </w:ins>
      <w:ins w:id="536" w:author="Fernando Cesar Couto Rodrigues" w:date="2020-05-15T11:16:00Z">
        <w:r w:rsidR="00E0217E">
          <w:rPr>
            <w:lang w:val="pt-BR"/>
          </w:rPr>
          <w:t>deve ser corrigido para:</w:t>
        </w:r>
      </w:ins>
    </w:p>
    <w:p w14:paraId="4F2054FA" w14:textId="309950E5" w:rsidR="001B3C16" w:rsidRDefault="006E7BA6" w:rsidP="006E7BA6">
      <w:pPr>
        <w:ind w:left="720"/>
        <w:rPr>
          <w:ins w:id="537" w:author="Fernando Cesar Couto Rodrigues" w:date="2020-05-15T13:10:00Z"/>
          <w:iCs/>
          <w:lang w:val="pt-BR"/>
        </w:rPr>
        <w:pPrChange w:id="538" w:author="Fernando Cesar Couto Rodrigues" w:date="2020-05-15T18:37:00Z">
          <w:pPr/>
        </w:pPrChange>
      </w:pPr>
      <w:ins w:id="539" w:author="Fernando Cesar Couto Rodrigues" w:date="2020-05-15T18:37:00Z">
        <w:r>
          <w:rPr>
            <w:lang w:val="pt-BR"/>
          </w:rPr>
          <w:br/>
        </w:r>
      </w:ins>
      <w:ins w:id="540" w:author="Fernando Cesar Couto Rodrigues" w:date="2020-05-15T11:16:00Z">
        <w:r w:rsidR="00E0217E">
          <w:rPr>
            <w:lang w:val="pt-BR"/>
          </w:rPr>
          <w:t xml:space="preserve">“a) Qual a largura mínima do pulso </w:t>
        </w:r>
      </w:ins>
      <w:ins w:id="541" w:author="Fernando Cesar Couto Rodrigues" w:date="2020-05-15T11:17:00Z">
        <w:r w:rsidR="00D31E0E">
          <w:rPr>
            <w:lang w:val="pt-BR"/>
          </w:rPr>
          <w:t>que possibilitará uma saída de diferenciado</w:t>
        </w:r>
        <w:r w:rsidR="005869A5">
          <w:rPr>
            <w:lang w:val="pt-BR"/>
          </w:rPr>
          <w:t>r</w:t>
        </w:r>
        <w:r w:rsidR="00D31E0E">
          <w:rPr>
            <w:lang w:val="pt-BR"/>
          </w:rPr>
          <w:t xml:space="preserve"> no</w:t>
        </w:r>
        <w:r w:rsidR="005869A5">
          <w:rPr>
            <w:lang w:val="pt-BR"/>
          </w:rPr>
          <w:t xml:space="preserve"> </w:t>
        </w:r>
        <w:r w:rsidR="005869A5">
          <w:rPr>
            <w:i/>
            <w:iCs/>
            <w:lang w:val="pt-BR"/>
          </w:rPr>
          <w:t xml:space="preserve">resistor </w:t>
        </w:r>
        <w:r w:rsidR="005869A5">
          <w:rPr>
            <w:iCs/>
            <w:lang w:val="pt-BR"/>
          </w:rPr>
          <w:t>?”</w:t>
        </w:r>
      </w:ins>
    </w:p>
    <w:p w14:paraId="7FD3FB0E" w14:textId="77777777" w:rsidR="00B80D5E" w:rsidRDefault="00B80D5E" w:rsidP="006528FB">
      <w:pPr>
        <w:rPr>
          <w:ins w:id="542" w:author="Fernando Cesar Couto Rodrigues" w:date="2020-05-15T18:05:00Z"/>
          <w:iCs/>
          <w:lang w:val="pt-BR"/>
        </w:rPr>
      </w:pPr>
    </w:p>
    <w:p w14:paraId="19EE1EB9" w14:textId="34A6D8B2" w:rsidR="000F7674" w:rsidRDefault="00D04474" w:rsidP="006528FB">
      <w:pPr>
        <w:rPr>
          <w:ins w:id="543" w:author="Fernando Cesar Couto Rodrigues" w:date="2020-05-15T17:42:00Z"/>
          <w:iCs/>
          <w:lang w:val="pt-BR"/>
        </w:rPr>
      </w:pPr>
      <w:ins w:id="544" w:author="Fernando Cesar Couto Rodrigues" w:date="2020-05-15T11:30:00Z">
        <w:r>
          <w:rPr>
            <w:iCs/>
            <w:lang w:val="pt-BR"/>
          </w:rPr>
          <w:t>Resp</w:t>
        </w:r>
      </w:ins>
      <w:ins w:id="545" w:author="Fernando Cesar Couto Rodrigues" w:date="2020-05-15T13:09:00Z">
        <w:r w:rsidR="00E02639">
          <w:rPr>
            <w:iCs/>
            <w:lang w:val="pt-BR"/>
          </w:rPr>
          <w:t>osta</w:t>
        </w:r>
      </w:ins>
      <w:ins w:id="546" w:author="Fernando Cesar Couto Rodrigues" w:date="2020-05-15T11:30:00Z">
        <w:r>
          <w:rPr>
            <w:iCs/>
            <w:lang w:val="pt-BR"/>
          </w:rPr>
          <w:t xml:space="preserve">: </w:t>
        </w:r>
      </w:ins>
      <w:ins w:id="547" w:author="Fernando Cesar Couto Rodrigues" w:date="2020-05-15T17:30:00Z">
        <w:r w:rsidR="00E502B6">
          <w:rPr>
            <w:iCs/>
            <w:lang w:val="pt-BR"/>
          </w:rPr>
          <w:t xml:space="preserve">Saída de diferenciador </w:t>
        </w:r>
      </w:ins>
      <w:ins w:id="548" w:author="Fernando Cesar Couto Rodrigues" w:date="2020-05-15T17:31:00Z">
        <w:r w:rsidR="0036391D">
          <w:rPr>
            <w:iCs/>
            <w:lang w:val="pt-BR"/>
          </w:rPr>
          <w:t>significa que a tensão n</w:t>
        </w:r>
      </w:ins>
      <w:ins w:id="549" w:author="Fernando Cesar Couto Rodrigues" w:date="2020-05-15T17:45:00Z">
        <w:r w:rsidR="00AA60C4">
          <w:rPr>
            <w:iCs/>
            <w:lang w:val="pt-BR"/>
          </w:rPr>
          <w:t>a saída</w:t>
        </w:r>
      </w:ins>
      <w:ins w:id="550" w:author="Fernando Cesar Couto Rodrigues" w:date="2020-05-15T17:31:00Z">
        <w:r w:rsidR="0036391D">
          <w:rPr>
            <w:iCs/>
            <w:lang w:val="pt-BR"/>
          </w:rPr>
          <w:t xml:space="preserve"> tem a forma </w:t>
        </w:r>
      </w:ins>
      <w:ins w:id="551" w:author="Fernando Cesar Couto Rodrigues" w:date="2020-05-15T17:32:00Z">
        <w:r w:rsidR="00230879">
          <w:rPr>
            <w:iCs/>
            <w:lang w:val="pt-BR"/>
          </w:rPr>
          <w:t xml:space="preserve">aproximada </w:t>
        </w:r>
        <w:r w:rsidR="00E74BBB">
          <w:rPr>
            <w:iCs/>
            <w:lang w:val="pt-BR"/>
          </w:rPr>
          <w:t xml:space="preserve">da derivada temporal do </w:t>
        </w:r>
      </w:ins>
      <w:ins w:id="552" w:author="Fernando Cesar Couto Rodrigues" w:date="2020-05-15T17:46:00Z">
        <w:r w:rsidR="00AA60C4">
          <w:rPr>
            <w:iCs/>
            <w:lang w:val="pt-BR"/>
          </w:rPr>
          <w:t xml:space="preserve">sinal </w:t>
        </w:r>
      </w:ins>
      <w:ins w:id="553" w:author="Fernando Cesar Couto Rodrigues" w:date="2020-05-15T17:32:00Z">
        <w:r w:rsidR="00E74BBB">
          <w:rPr>
            <w:iCs/>
            <w:lang w:val="pt-BR"/>
          </w:rPr>
          <w:t xml:space="preserve">de entrada. </w:t>
        </w:r>
      </w:ins>
      <w:ins w:id="554" w:author="Fernando Cesar Couto Rodrigues" w:date="2020-05-15T17:33:00Z">
        <w:r w:rsidR="00C3428A">
          <w:rPr>
            <w:iCs/>
            <w:lang w:val="pt-BR"/>
          </w:rPr>
          <w:t>Para isso</w:t>
        </w:r>
      </w:ins>
      <w:ins w:id="555" w:author="Fernando Cesar Couto Rodrigues" w:date="2020-05-15T11:30:00Z">
        <w:r>
          <w:rPr>
            <w:iCs/>
            <w:lang w:val="pt-BR"/>
          </w:rPr>
          <w:t xml:space="preserve"> T</w:t>
        </w:r>
        <w:r w:rsidR="000339A7">
          <w:rPr>
            <w:iCs/>
            <w:lang w:val="pt-BR"/>
          </w:rPr>
          <w:t>&gt;10</w:t>
        </w:r>
        <w:r w:rsidR="000339A7">
          <w:rPr>
            <w:iCs/>
            <w:lang w:val="pt-BR"/>
          </w:rPr>
          <w:sym w:font="Symbol" w:char="F074"/>
        </w:r>
      </w:ins>
      <w:ins w:id="556" w:author="Fernando Cesar Couto Rodrigues" w:date="2020-05-15T11:31:00Z">
        <w:r w:rsidR="000339A7">
          <w:rPr>
            <w:iCs/>
            <w:lang w:val="pt-BR"/>
          </w:rPr>
          <w:t xml:space="preserve">, como </w:t>
        </w:r>
        <w:r w:rsidR="00F53FF2">
          <w:rPr>
            <w:iCs/>
            <w:lang w:val="pt-BR"/>
          </w:rPr>
          <w:t xml:space="preserve">dito no enunciado, e </w:t>
        </w:r>
      </w:ins>
      <w:ins w:id="557" w:author="Fernando Cesar Couto Rodrigues" w:date="2020-05-15T17:33:00Z">
        <w:r w:rsidR="00C3428A">
          <w:rPr>
            <w:iCs/>
            <w:lang w:val="pt-BR"/>
          </w:rPr>
          <w:t>como a</w:t>
        </w:r>
      </w:ins>
      <w:ins w:id="558" w:author="Fernando Cesar Couto Rodrigues" w:date="2020-05-15T11:31:00Z">
        <w:r w:rsidR="00BA2DF2">
          <w:rPr>
            <w:iCs/>
            <w:lang w:val="pt-BR"/>
          </w:rPr>
          <w:t xml:space="preserve"> con</w:t>
        </w:r>
      </w:ins>
      <w:ins w:id="559" w:author="Fernando Cesar Couto Rodrigues" w:date="2020-05-15T13:14:00Z">
        <w:r w:rsidR="003119E9">
          <w:rPr>
            <w:iCs/>
            <w:lang w:val="pt-BR"/>
          </w:rPr>
          <w:t>s</w:t>
        </w:r>
      </w:ins>
      <w:ins w:id="560" w:author="Fernando Cesar Couto Rodrigues" w:date="2020-05-15T11:31:00Z">
        <w:r w:rsidR="00BA2DF2">
          <w:rPr>
            <w:iCs/>
            <w:lang w:val="pt-BR"/>
          </w:rPr>
          <w:t xml:space="preserve">tante de tempo é  </w:t>
        </w:r>
        <w:bookmarkStart w:id="561" w:name="OLE_LINK5"/>
        <w:bookmarkStart w:id="562" w:name="OLE_LINK6"/>
        <w:r w:rsidR="00BA2DF2">
          <w:rPr>
            <w:iCs/>
            <w:lang w:val="pt-BR"/>
          </w:rPr>
          <w:sym w:font="Symbol" w:char="F074"/>
        </w:r>
      </w:ins>
      <w:bookmarkEnd w:id="561"/>
      <w:bookmarkEnd w:id="562"/>
      <w:ins w:id="563" w:author="Fernando Cesar Couto Rodrigues" w:date="2020-05-15T11:32:00Z">
        <w:r w:rsidR="00BA2DF2">
          <w:rPr>
            <w:iCs/>
            <w:lang w:val="pt-BR"/>
          </w:rPr>
          <w:t xml:space="preserve"> </w:t>
        </w:r>
      </w:ins>
      <w:ins w:id="564" w:author="Fernando Cesar Couto Rodrigues" w:date="2020-05-15T11:31:00Z">
        <w:r w:rsidR="00BA2DF2">
          <w:rPr>
            <w:iCs/>
            <w:lang w:val="pt-BR"/>
          </w:rPr>
          <w:t>=</w:t>
        </w:r>
      </w:ins>
      <w:ins w:id="565" w:author="Fernando Cesar Couto Rodrigues" w:date="2020-05-15T11:32:00Z">
        <w:r w:rsidR="00BA2DF2">
          <w:rPr>
            <w:iCs/>
            <w:lang w:val="pt-BR"/>
          </w:rPr>
          <w:t xml:space="preserve"> RC = 60</w:t>
        </w:r>
        <w:bookmarkStart w:id="566" w:name="OLE_LINK7"/>
        <w:bookmarkStart w:id="567" w:name="OLE_LINK8"/>
        <w:r w:rsidR="008E6841">
          <w:rPr>
            <w:iCs/>
            <w:lang w:val="pt-BR"/>
          </w:rPr>
          <w:sym w:font="Symbol" w:char="F06D"/>
        </w:r>
        <w:r w:rsidR="008E6841" w:rsidRPr="007652E7">
          <w:rPr>
            <w:iCs/>
            <w:lang w:val="pt-BR"/>
          </w:rPr>
          <w:t>s</w:t>
        </w:r>
        <w:bookmarkEnd w:id="566"/>
        <w:bookmarkEnd w:id="567"/>
        <w:r w:rsidR="008E6841">
          <w:rPr>
            <w:iCs/>
            <w:lang w:val="pt-BR"/>
          </w:rPr>
          <w:t>, a largura de pulso de</w:t>
        </w:r>
      </w:ins>
      <w:ins w:id="568" w:author="Fernando Cesar Couto Rodrigues" w:date="2020-05-15T11:33:00Z">
        <w:r w:rsidR="008E6841">
          <w:rPr>
            <w:iCs/>
            <w:lang w:val="pt-BR"/>
          </w:rPr>
          <w:t xml:space="preserve">ve ser </w:t>
        </w:r>
        <w:r w:rsidR="000859CF">
          <w:rPr>
            <w:iCs/>
            <w:lang w:val="pt-BR"/>
          </w:rPr>
          <w:t>maior que 600</w:t>
        </w:r>
        <w:r w:rsidR="000859CF">
          <w:rPr>
            <w:iCs/>
            <w:lang w:val="pt-BR"/>
          </w:rPr>
          <w:sym w:font="Symbol" w:char="F06D"/>
        </w:r>
        <w:r w:rsidR="000859CF" w:rsidRPr="007652E7">
          <w:rPr>
            <w:iCs/>
            <w:lang w:val="pt-BR"/>
          </w:rPr>
          <w:t>s</w:t>
        </w:r>
        <w:r w:rsidR="000859CF">
          <w:rPr>
            <w:iCs/>
            <w:lang w:val="pt-BR"/>
          </w:rPr>
          <w:t>.</w:t>
        </w:r>
      </w:ins>
    </w:p>
    <w:p w14:paraId="4CC49630" w14:textId="77777777" w:rsidR="00B80D5E" w:rsidRDefault="00B80D5E" w:rsidP="006528FB">
      <w:pPr>
        <w:rPr>
          <w:ins w:id="569" w:author="Fernando Cesar Couto Rodrigues" w:date="2020-05-15T18:05:00Z"/>
          <w:iCs/>
          <w:lang w:val="pt-BR"/>
        </w:rPr>
      </w:pPr>
    </w:p>
    <w:p w14:paraId="0065E6A3" w14:textId="473D99A5" w:rsidR="00413641" w:rsidRDefault="00B17C90" w:rsidP="006528FB">
      <w:pPr>
        <w:rPr>
          <w:ins w:id="570" w:author="Fernando Cesar Couto Rodrigues" w:date="2020-05-15T17:47:00Z"/>
          <w:iCs/>
          <w:lang w:val="pt-BR"/>
        </w:rPr>
      </w:pPr>
      <w:ins w:id="571" w:author="Fernando Cesar Couto Rodrigues" w:date="2020-05-15T11:33:00Z">
        <w:r>
          <w:rPr>
            <w:iCs/>
            <w:lang w:val="pt-BR"/>
          </w:rPr>
          <w:t xml:space="preserve">Na simulação </w:t>
        </w:r>
      </w:ins>
      <w:ins w:id="572" w:author="Fernando Cesar Couto Rodrigues" w:date="2020-05-15T11:34:00Z">
        <w:r>
          <w:rPr>
            <w:iCs/>
            <w:lang w:val="pt-BR"/>
          </w:rPr>
          <w:t>foi escolhido T=</w:t>
        </w:r>
        <w:r w:rsidR="00FE4B07">
          <w:rPr>
            <w:iCs/>
            <w:lang w:val="pt-BR"/>
          </w:rPr>
          <w:t>1000</w:t>
        </w:r>
        <w:r w:rsidR="00FE4B07">
          <w:rPr>
            <w:iCs/>
            <w:lang w:val="pt-BR"/>
          </w:rPr>
          <w:sym w:font="Symbol" w:char="F06D"/>
        </w:r>
        <w:r w:rsidR="00FE4B07" w:rsidRPr="007652E7">
          <w:rPr>
            <w:iCs/>
            <w:lang w:val="pt-BR"/>
          </w:rPr>
          <w:t>s</w:t>
        </w:r>
        <w:r w:rsidR="00FE4B07">
          <w:rPr>
            <w:iCs/>
            <w:lang w:val="pt-BR"/>
          </w:rPr>
          <w:t>=1ms</w:t>
        </w:r>
      </w:ins>
      <w:ins w:id="573" w:author="Fernando Cesar Couto Rodrigues" w:date="2020-05-15T12:37:00Z">
        <w:r w:rsidR="006F3954">
          <w:rPr>
            <w:iCs/>
            <w:lang w:val="pt-BR"/>
          </w:rPr>
          <w:t xml:space="preserve"> e TR=10ns (valor padrão)</w:t>
        </w:r>
      </w:ins>
      <w:ins w:id="574" w:author="Fernando Cesar Couto Rodrigues" w:date="2020-05-15T17:30:00Z">
        <w:r w:rsidR="00BE4574">
          <w:rPr>
            <w:iCs/>
            <w:lang w:val="pt-BR"/>
          </w:rPr>
          <w:t>.</w:t>
        </w:r>
      </w:ins>
      <w:ins w:id="575" w:author="Fernando Cesar Couto Rodrigues" w:date="2020-05-15T17:44:00Z">
        <w:r w:rsidR="00B17ECD">
          <w:rPr>
            <w:iCs/>
            <w:lang w:val="pt-BR"/>
          </w:rPr>
          <w:t xml:space="preserve"> </w:t>
        </w:r>
      </w:ins>
      <w:ins w:id="576" w:author="Fernando Cesar Couto Rodrigues" w:date="2020-05-15T17:58:00Z">
        <w:r w:rsidR="00697052">
          <w:rPr>
            <w:iCs/>
            <w:lang w:val="pt-BR"/>
          </w:rPr>
          <w:t xml:space="preserve">O pulso </w:t>
        </w:r>
        <w:r w:rsidR="00697052">
          <w:rPr>
            <w:iCs/>
            <w:lang w:val="pt-BR"/>
          </w:rPr>
          <w:t xml:space="preserve">é </w:t>
        </w:r>
        <w:r w:rsidR="00697052">
          <w:rPr>
            <w:iCs/>
            <w:lang w:val="pt-BR"/>
          </w:rPr>
          <w:t xml:space="preserve">a curva </w:t>
        </w:r>
        <w:r w:rsidR="00697052" w:rsidRPr="007652E7">
          <w:rPr>
            <w:iCs/>
            <w:lang w:val="pt-BR"/>
          </w:rPr>
          <w:t>PR2:V(2) no gráfico</w:t>
        </w:r>
      </w:ins>
      <w:ins w:id="577" w:author="Fernando Cesar Couto Rodrigues" w:date="2020-05-15T18:08:00Z">
        <w:r w:rsidR="002C3BF2">
          <w:rPr>
            <w:iCs/>
            <w:lang w:val="pt-BR"/>
          </w:rPr>
          <w:t>, e tem amplitude de 1V</w:t>
        </w:r>
      </w:ins>
      <w:ins w:id="578" w:author="Fernando Cesar Couto Rodrigues" w:date="2020-05-15T17:58:00Z">
        <w:r w:rsidR="002C44CA">
          <w:rPr>
            <w:iCs/>
            <w:lang w:val="pt-BR"/>
          </w:rPr>
          <w:t>.</w:t>
        </w:r>
        <w:r w:rsidR="00697052">
          <w:rPr>
            <w:iCs/>
            <w:lang w:val="pt-BR"/>
          </w:rPr>
          <w:t xml:space="preserve"> </w:t>
        </w:r>
      </w:ins>
      <w:ins w:id="579" w:author="Fernando Cesar Couto Rodrigues" w:date="2020-05-15T17:44:00Z">
        <w:r w:rsidR="00B17ECD">
          <w:rPr>
            <w:iCs/>
            <w:lang w:val="pt-BR"/>
          </w:rPr>
          <w:t xml:space="preserve">Devemos </w:t>
        </w:r>
      </w:ins>
      <w:ins w:id="580" w:author="Fernando Cesar Couto Rodrigues" w:date="2020-05-15T17:58:00Z">
        <w:r w:rsidR="002C44CA">
          <w:rPr>
            <w:iCs/>
            <w:lang w:val="pt-BR"/>
          </w:rPr>
          <w:t>então</w:t>
        </w:r>
      </w:ins>
      <w:ins w:id="581" w:author="Fernando Cesar Couto Rodrigues" w:date="2020-05-15T17:59:00Z">
        <w:r w:rsidR="002C44CA">
          <w:rPr>
            <w:iCs/>
            <w:lang w:val="pt-BR"/>
          </w:rPr>
          <w:t xml:space="preserve"> </w:t>
        </w:r>
      </w:ins>
      <w:ins w:id="582" w:author="Fernando Cesar Couto Rodrigues" w:date="2020-05-15T17:44:00Z">
        <w:r w:rsidR="00B17ECD">
          <w:rPr>
            <w:iCs/>
            <w:lang w:val="pt-BR"/>
          </w:rPr>
          <w:t>plotar a tens</w:t>
        </w:r>
      </w:ins>
      <w:ins w:id="583" w:author="Fernando Cesar Couto Rodrigues" w:date="2020-05-15T17:45:00Z">
        <w:r w:rsidR="00B17ECD">
          <w:rPr>
            <w:iCs/>
            <w:lang w:val="pt-BR"/>
          </w:rPr>
          <w:t>ão no resistor</w:t>
        </w:r>
        <w:r w:rsidR="00FB4260">
          <w:rPr>
            <w:iCs/>
            <w:lang w:val="pt-BR"/>
          </w:rPr>
          <w:t xml:space="preserve"> e compará-la com a </w:t>
        </w:r>
      </w:ins>
      <w:ins w:id="584" w:author="Fernando Cesar Couto Rodrigues" w:date="2020-05-15T17:57:00Z">
        <w:r w:rsidR="00087E4C">
          <w:rPr>
            <w:iCs/>
            <w:lang w:val="pt-BR"/>
          </w:rPr>
          <w:t>taxa de variação</w:t>
        </w:r>
      </w:ins>
      <w:ins w:id="585" w:author="Fernando Cesar Couto Rodrigues" w:date="2020-05-15T17:45:00Z">
        <w:r w:rsidR="00FB4260">
          <w:rPr>
            <w:iCs/>
            <w:lang w:val="pt-BR"/>
          </w:rPr>
          <w:t xml:space="preserve"> do pulso</w:t>
        </w:r>
      </w:ins>
      <w:ins w:id="586" w:author="Fernando Cesar Couto Rodrigues" w:date="2020-05-15T17:59:00Z">
        <w:r w:rsidR="002C44CA">
          <w:rPr>
            <w:iCs/>
            <w:lang w:val="pt-BR"/>
          </w:rPr>
          <w:t>, que é</w:t>
        </w:r>
      </w:ins>
      <w:ins w:id="587" w:author="Fernando Cesar Couto Rodrigues" w:date="2020-05-15T17:58:00Z">
        <w:r w:rsidR="00087E4C">
          <w:rPr>
            <w:iCs/>
            <w:lang w:val="pt-BR"/>
          </w:rPr>
          <w:t xml:space="preserve"> </w:t>
        </w:r>
      </w:ins>
      <w:ins w:id="588" w:author="Fernando Cesar Couto Rodrigues" w:date="2020-05-15T17:47:00Z">
        <w:r w:rsidR="0084589C">
          <w:rPr>
            <w:iCs/>
            <w:lang w:val="pt-BR"/>
          </w:rPr>
          <w:t>:</w:t>
        </w:r>
      </w:ins>
      <w:ins w:id="589" w:author="Fernando Cesar Couto Rodrigues" w:date="2020-05-15T18:07:00Z">
        <w:r w:rsidR="0057335A">
          <w:rPr>
            <w:iCs/>
            <w:lang w:val="pt-BR"/>
          </w:rPr>
          <w:br/>
        </w:r>
      </w:ins>
    </w:p>
    <w:p w14:paraId="17D1504C" w14:textId="28C360E7" w:rsidR="00E942DE" w:rsidRDefault="00E942DE" w:rsidP="006528FB">
      <w:pPr>
        <w:pStyle w:val="ListParagraph"/>
        <w:numPr>
          <w:ilvl w:val="0"/>
          <w:numId w:val="7"/>
        </w:numPr>
        <w:rPr>
          <w:ins w:id="590" w:author="Fernando Cesar Couto Rodrigues" w:date="2020-05-15T17:51:00Z"/>
          <w:iCs/>
          <w:lang w:val="pt-BR"/>
        </w:rPr>
      </w:pPr>
      <w:ins w:id="591" w:author="Fernando Cesar Couto Rodrigues" w:date="2020-05-15T17:51:00Z">
        <w:r w:rsidRPr="007652E7">
          <w:rPr>
            <w:iCs/>
            <w:lang w:val="pt-BR"/>
          </w:rPr>
          <w:t>in</w:t>
        </w:r>
      </w:ins>
      <w:ins w:id="592" w:author="Fernando Cesar Couto Rodrigues" w:date="2020-05-15T17:54:00Z">
        <w:r w:rsidR="00B3481B">
          <w:rPr>
            <w:iCs/>
            <w:lang w:val="pt-BR"/>
          </w:rPr>
          <w:t>finita</w:t>
        </w:r>
      </w:ins>
      <w:ins w:id="593" w:author="Fernando Cesar Couto Rodrigues" w:date="2020-05-15T17:51:00Z">
        <w:r w:rsidRPr="007652E7">
          <w:rPr>
            <w:iCs/>
            <w:lang w:val="pt-BR"/>
          </w:rPr>
          <w:t xml:space="preserve"> para t=0 (início da simulação</w:t>
        </w:r>
      </w:ins>
      <w:ins w:id="594" w:author="Fernando Cesar Couto Rodrigues" w:date="2020-05-15T17:52:00Z">
        <w:r w:rsidR="0078537E">
          <w:rPr>
            <w:iCs/>
            <w:lang w:val="pt-BR"/>
          </w:rPr>
          <w:t xml:space="preserve">: </w:t>
        </w:r>
      </w:ins>
      <w:ins w:id="595" w:author="Fernando Cesar Couto Rodrigues" w:date="2020-05-15T17:55:00Z">
        <w:r w:rsidR="00887DE0">
          <w:rPr>
            <w:iCs/>
            <w:lang w:val="pt-BR"/>
          </w:rPr>
          <w:t>veja mais em “Detalhes da Simula</w:t>
        </w:r>
        <w:r w:rsidR="00B100DF">
          <w:rPr>
            <w:iCs/>
            <w:lang w:val="pt-BR"/>
          </w:rPr>
          <w:t>ção</w:t>
        </w:r>
      </w:ins>
      <w:ins w:id="596" w:author="Fernando Cesar Couto Rodrigues" w:date="2020-05-15T17:59:00Z">
        <w:r w:rsidR="00EF5825">
          <w:rPr>
            <w:iCs/>
            <w:lang w:val="pt-BR"/>
          </w:rPr>
          <w:t>”</w:t>
        </w:r>
      </w:ins>
      <w:ins w:id="597" w:author="Fernando Cesar Couto Rodrigues" w:date="2020-05-15T17:55:00Z">
        <w:r w:rsidR="00B100DF">
          <w:rPr>
            <w:iCs/>
            <w:lang w:val="pt-BR"/>
          </w:rPr>
          <w:t xml:space="preserve"> no </w:t>
        </w:r>
      </w:ins>
      <w:ins w:id="598" w:author="Fernando Cesar Couto Rodrigues" w:date="2020-05-15T17:56:00Z">
        <w:r w:rsidR="00B100DF">
          <w:rPr>
            <w:iCs/>
            <w:lang w:val="pt-BR"/>
          </w:rPr>
          <w:t>final do texto</w:t>
        </w:r>
      </w:ins>
      <w:ins w:id="599" w:author="Fernando Cesar Couto Rodrigues" w:date="2020-05-15T17:52:00Z">
        <w:r w:rsidR="006B3B13">
          <w:rPr>
            <w:iCs/>
            <w:lang w:val="pt-BR"/>
          </w:rPr>
          <w:t>)</w:t>
        </w:r>
      </w:ins>
      <w:ins w:id="600" w:author="Fernando Cesar Couto Rodrigues" w:date="2020-05-15T17:56:00Z">
        <w:r w:rsidR="00B100DF">
          <w:rPr>
            <w:iCs/>
            <w:lang w:val="pt-BR"/>
          </w:rPr>
          <w:t>;</w:t>
        </w:r>
      </w:ins>
    </w:p>
    <w:p w14:paraId="380F0938" w14:textId="2EF60D20" w:rsidR="009D769F" w:rsidRDefault="00624389" w:rsidP="006528FB">
      <w:pPr>
        <w:pStyle w:val="ListParagraph"/>
        <w:numPr>
          <w:ilvl w:val="0"/>
          <w:numId w:val="7"/>
        </w:numPr>
        <w:rPr>
          <w:ins w:id="601" w:author="Fernando Cesar Couto Rodrigues" w:date="2020-05-15T17:48:00Z"/>
          <w:iCs/>
          <w:lang w:val="pt-BR"/>
        </w:rPr>
      </w:pPr>
      <w:ins w:id="602" w:author="Fernando Cesar Couto Rodrigues" w:date="2020-05-15T11:35:00Z">
        <w:r w:rsidRPr="0084589C">
          <w:rPr>
            <w:iCs/>
            <w:lang w:val="pt-BR"/>
            <w:rPrChange w:id="603" w:author="Fernando Cesar Couto Rodrigues" w:date="2020-05-15T17:47:00Z">
              <w:rPr/>
            </w:rPrChange>
          </w:rPr>
          <w:t>zer</w:t>
        </w:r>
      </w:ins>
      <w:ins w:id="604" w:author="Fernando Cesar Couto Rodrigues" w:date="2020-05-15T11:36:00Z">
        <w:r w:rsidRPr="0084589C">
          <w:rPr>
            <w:iCs/>
            <w:lang w:val="pt-BR"/>
            <w:rPrChange w:id="605" w:author="Fernando Cesar Couto Rodrigues" w:date="2020-05-15T17:47:00Z">
              <w:rPr/>
            </w:rPrChange>
          </w:rPr>
          <w:t xml:space="preserve">o para </w:t>
        </w:r>
        <w:r w:rsidR="00A90007" w:rsidRPr="0084589C">
          <w:rPr>
            <w:iCs/>
            <w:lang w:val="pt-BR"/>
            <w:rPrChange w:id="606" w:author="Fernando Cesar Couto Rodrigues" w:date="2020-05-15T17:47:00Z">
              <w:rPr/>
            </w:rPrChange>
          </w:rPr>
          <w:t>0&lt;t&lt;1ms</w:t>
        </w:r>
      </w:ins>
      <w:ins w:id="607" w:author="Fernando Cesar Couto Rodrigues" w:date="2020-05-15T17:47:00Z">
        <w:r w:rsidR="009D769F">
          <w:rPr>
            <w:iCs/>
            <w:lang w:val="pt-BR"/>
          </w:rPr>
          <w:t>;</w:t>
        </w:r>
      </w:ins>
    </w:p>
    <w:p w14:paraId="3D875012" w14:textId="750D472F" w:rsidR="008B60D2" w:rsidRDefault="002F4214" w:rsidP="006528FB">
      <w:pPr>
        <w:pStyle w:val="ListParagraph"/>
        <w:numPr>
          <w:ilvl w:val="0"/>
          <w:numId w:val="7"/>
        </w:numPr>
        <w:rPr>
          <w:ins w:id="608" w:author="Fernando Cesar Couto Rodrigues" w:date="2020-05-15T17:49:00Z"/>
          <w:iCs/>
          <w:lang w:val="pt-BR"/>
        </w:rPr>
      </w:pPr>
      <w:ins w:id="609" w:author="Fernando Cesar Couto Rodrigues" w:date="2020-05-15T17:51:00Z">
        <w:r w:rsidRPr="007652E7">
          <w:rPr>
            <w:iCs/>
            <w:lang w:val="pt-BR"/>
          </w:rPr>
          <w:t>d[V1(t)]/</w:t>
        </w:r>
        <w:proofErr w:type="spellStart"/>
        <w:r w:rsidRPr="007652E7">
          <w:rPr>
            <w:iCs/>
            <w:lang w:val="pt-BR"/>
          </w:rPr>
          <w:t>dt</w:t>
        </w:r>
        <w:proofErr w:type="spellEnd"/>
        <w:r w:rsidRPr="007652E7">
          <w:rPr>
            <w:iCs/>
            <w:lang w:val="pt-BR"/>
          </w:rPr>
          <w:t xml:space="preserve"> = (-1)/(10ns) = - 100MV/s </w:t>
        </w:r>
      </w:ins>
      <w:ins w:id="610" w:author="Fernando Cesar Couto Rodrigues" w:date="2020-05-15T13:06:00Z">
        <w:r w:rsidR="00E77DB0" w:rsidRPr="0084589C">
          <w:rPr>
            <w:iCs/>
            <w:lang w:val="pt-BR"/>
            <w:rPrChange w:id="611" w:author="Fernando Cesar Couto Rodrigues" w:date="2020-05-15T17:47:00Z">
              <w:rPr/>
            </w:rPrChange>
          </w:rPr>
          <w:t>na descida d</w:t>
        </w:r>
      </w:ins>
      <w:ins w:id="612" w:author="Fernando Cesar Couto Rodrigues" w:date="2020-05-15T13:07:00Z">
        <w:r w:rsidR="00E77DB0" w:rsidRPr="0084589C">
          <w:rPr>
            <w:iCs/>
            <w:lang w:val="pt-BR"/>
            <w:rPrChange w:id="613" w:author="Fernando Cesar Couto Rodrigues" w:date="2020-05-15T17:47:00Z">
              <w:rPr/>
            </w:rPrChange>
          </w:rPr>
          <w:t>o pulso</w:t>
        </w:r>
      </w:ins>
      <w:ins w:id="614" w:author="Fernando Cesar Couto Rodrigues" w:date="2020-05-15T17:48:00Z">
        <w:r w:rsidR="00AA4462">
          <w:rPr>
            <w:iCs/>
            <w:lang w:val="pt-BR"/>
          </w:rPr>
          <w:t xml:space="preserve"> </w:t>
        </w:r>
        <w:r w:rsidR="00BD45F1">
          <w:rPr>
            <w:iCs/>
            <w:lang w:val="pt-BR"/>
          </w:rPr>
          <w:t xml:space="preserve">em </w:t>
        </w:r>
        <w:r w:rsidR="00AA4462">
          <w:rPr>
            <w:iCs/>
            <w:lang w:val="pt-BR"/>
          </w:rPr>
          <w:t>t=</w:t>
        </w:r>
      </w:ins>
      <w:ins w:id="615" w:author="Fernando Cesar Couto Rodrigues" w:date="2020-05-15T17:49:00Z">
        <w:r w:rsidR="008B60D2">
          <w:rPr>
            <w:iCs/>
            <w:lang w:val="pt-BR"/>
          </w:rPr>
          <w:t>1m</w:t>
        </w:r>
      </w:ins>
      <w:ins w:id="616" w:author="Fernando Cesar Couto Rodrigues" w:date="2020-05-15T17:48:00Z">
        <w:r w:rsidR="00BD45F1" w:rsidRPr="007652E7">
          <w:rPr>
            <w:rFonts w:eastAsia="Times New Roman"/>
            <w:iCs/>
            <w:lang w:val="pt-BR"/>
          </w:rPr>
          <w:t>s</w:t>
        </w:r>
      </w:ins>
      <w:ins w:id="617" w:author="Fernando Cesar Couto Rodrigues" w:date="2020-05-15T17:49:00Z">
        <w:r w:rsidR="008B60D2">
          <w:rPr>
            <w:iCs/>
            <w:lang w:val="pt-BR"/>
          </w:rPr>
          <w:t>;</w:t>
        </w:r>
      </w:ins>
      <w:ins w:id="618" w:author="Fernando Cesar Couto Rodrigues" w:date="2020-05-15T18:01:00Z">
        <w:r w:rsidR="00E74CE6">
          <w:rPr>
            <w:iCs/>
            <w:lang w:val="pt-BR"/>
          </w:rPr>
          <w:t xml:space="preserve"> e</w:t>
        </w:r>
      </w:ins>
    </w:p>
    <w:p w14:paraId="7C5DC8C7" w14:textId="77777777" w:rsidR="009948A5" w:rsidRDefault="00E414B0" w:rsidP="006528FB">
      <w:pPr>
        <w:pStyle w:val="ListParagraph"/>
        <w:numPr>
          <w:ilvl w:val="0"/>
          <w:numId w:val="7"/>
        </w:numPr>
        <w:rPr>
          <w:ins w:id="619" w:author="Fernando Cesar Couto Rodrigues" w:date="2020-05-15T17:59:00Z"/>
          <w:iCs/>
          <w:lang w:val="pt-BR"/>
        </w:rPr>
      </w:pPr>
      <w:ins w:id="620" w:author="Fernando Cesar Couto Rodrigues" w:date="2020-05-15T13:08:00Z">
        <w:r w:rsidRPr="0084589C">
          <w:rPr>
            <w:iCs/>
            <w:lang w:val="pt-BR"/>
            <w:rPrChange w:id="621" w:author="Fernando Cesar Couto Rodrigues" w:date="2020-05-15T17:47:00Z">
              <w:rPr/>
            </w:rPrChange>
          </w:rPr>
          <w:t>zero para t</w:t>
        </w:r>
        <w:r w:rsidR="00474CFF" w:rsidRPr="0084589C">
          <w:rPr>
            <w:iCs/>
            <w:lang w:val="pt-BR"/>
            <w:rPrChange w:id="622" w:author="Fernando Cesar Couto Rodrigues" w:date="2020-05-15T17:47:00Z">
              <w:rPr/>
            </w:rPrChange>
          </w:rPr>
          <w:t xml:space="preserve"> </w:t>
        </w:r>
        <w:r w:rsidRPr="0084589C">
          <w:rPr>
            <w:iCs/>
            <w:lang w:val="pt-BR"/>
            <w:rPrChange w:id="623" w:author="Fernando Cesar Couto Rodrigues" w:date="2020-05-15T17:47:00Z">
              <w:rPr/>
            </w:rPrChange>
          </w:rPr>
          <w:t>&gt;</w:t>
        </w:r>
        <w:r w:rsidR="00474CFF" w:rsidRPr="0084589C">
          <w:rPr>
            <w:iCs/>
            <w:lang w:val="pt-BR"/>
            <w:rPrChange w:id="624" w:author="Fernando Cesar Couto Rodrigues" w:date="2020-05-15T17:47:00Z">
              <w:rPr/>
            </w:rPrChange>
          </w:rPr>
          <w:t xml:space="preserve"> </w:t>
        </w:r>
        <w:r w:rsidRPr="0084589C">
          <w:rPr>
            <w:iCs/>
            <w:lang w:val="pt-BR"/>
            <w:rPrChange w:id="625" w:author="Fernando Cesar Couto Rodrigues" w:date="2020-05-15T17:47:00Z">
              <w:rPr/>
            </w:rPrChange>
          </w:rPr>
          <w:t>1ms.</w:t>
        </w:r>
      </w:ins>
    </w:p>
    <w:p w14:paraId="50A6408C" w14:textId="77777777" w:rsidR="00650C93" w:rsidRDefault="00650C93" w:rsidP="009948A5">
      <w:pPr>
        <w:pStyle w:val="ListParagraph"/>
        <w:ind w:left="0"/>
        <w:rPr>
          <w:ins w:id="626" w:author="Fernando Cesar Couto Rodrigues" w:date="2020-05-15T18:05:00Z"/>
          <w:rFonts w:ascii="Times New Roman" w:eastAsia="Times New Roman" w:hAnsi="Times New Roman" w:cs="Times New Roman"/>
          <w:iCs/>
          <w:color w:val="auto"/>
          <w:sz w:val="24"/>
          <w:szCs w:val="24"/>
          <w:lang w:val="pt-BR" w:eastAsia="en-US"/>
        </w:rPr>
      </w:pPr>
    </w:p>
    <w:p w14:paraId="7E223557" w14:textId="02ECD75E" w:rsidR="008F1624" w:rsidRDefault="00BB1D52" w:rsidP="009948A5">
      <w:pPr>
        <w:pStyle w:val="ListParagraph"/>
        <w:ind w:left="0"/>
        <w:rPr>
          <w:ins w:id="627" w:author="Fernando Cesar Couto Rodrigues" w:date="2020-05-15T18:08:00Z"/>
          <w:rFonts w:ascii="Times New Roman" w:eastAsia="Times New Roman" w:hAnsi="Times New Roman" w:cs="Times New Roman"/>
          <w:iCs/>
          <w:color w:val="auto"/>
          <w:sz w:val="24"/>
          <w:szCs w:val="24"/>
          <w:lang w:val="pt-BR" w:eastAsia="en-US"/>
        </w:rPr>
      </w:pPr>
      <w:ins w:id="628" w:author="Fernando Cesar Couto Rodrigues" w:date="2020-05-15T13:00:00Z">
        <w:r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29" w:author="Fernando Cesar Couto Rodrigues" w:date="2020-05-15T18:00:00Z">
              <w:rPr/>
            </w:rPrChange>
          </w:rPr>
          <w:t xml:space="preserve">A </w:t>
        </w:r>
      </w:ins>
      <w:ins w:id="630" w:author="Fernando Cesar Couto Rodrigues" w:date="2020-05-15T17:37:00Z">
        <w:r w:rsidR="003E322C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31" w:author="Fernando Cesar Couto Rodrigues" w:date="2020-05-15T18:00:00Z">
              <w:rPr/>
            </w:rPrChange>
          </w:rPr>
          <w:t xml:space="preserve">menos do intervalo </w:t>
        </w:r>
      </w:ins>
      <w:ins w:id="632" w:author="Fernando Cesar Couto Rodrigues" w:date="2020-05-15T17:39:00Z">
        <w:r w:rsidR="008120B9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33" w:author="Fernando Cesar Couto Rodrigues" w:date="2020-05-15T18:00:00Z">
              <w:rPr/>
            </w:rPrChange>
          </w:rPr>
          <w:t xml:space="preserve">de </w:t>
        </w:r>
      </w:ins>
      <w:ins w:id="634" w:author="Fernando Cesar Couto Rodrigues" w:date="2020-05-15T17:37:00Z">
        <w:r w:rsidR="003E322C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35" w:author="Fernando Cesar Couto Rodrigues" w:date="2020-05-15T18:00:00Z">
              <w:rPr/>
            </w:rPrChange>
          </w:rPr>
          <w:t>5</w:t>
        </w:r>
        <w:r w:rsidR="003E322C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36" w:author="Fernando Cesar Couto Rodrigues" w:date="2020-05-15T18:00:00Z">
              <w:rPr/>
            </w:rPrChange>
          </w:rPr>
          <w:sym w:font="Symbol" w:char="F074"/>
        </w:r>
        <w:r w:rsidR="003E322C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37" w:author="Fernando Cesar Couto Rodrigues" w:date="2020-05-15T18:00:00Z">
              <w:rPr/>
            </w:rPrChange>
          </w:rPr>
          <w:t xml:space="preserve"> </w:t>
        </w:r>
      </w:ins>
      <w:ins w:id="638" w:author="Fernando Cesar Couto Rodrigues" w:date="2020-05-15T17:39:00Z">
        <w:r w:rsidR="008120B9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39" w:author="Fernando Cesar Couto Rodrigues" w:date="2020-05-15T18:00:00Z">
              <w:rPr/>
            </w:rPrChange>
          </w:rPr>
          <w:t>segundos que</w:t>
        </w:r>
        <w:r w:rsidR="00C11D2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40" w:author="Fernando Cesar Couto Rodrigues" w:date="2020-05-15T18:00:00Z">
              <w:rPr/>
            </w:rPrChange>
          </w:rPr>
          <w:t xml:space="preserve"> </w:t>
        </w:r>
      </w:ins>
      <w:ins w:id="641" w:author="Fernando Cesar Couto Rodrigues" w:date="2020-05-15T17:41:00Z">
        <w:r w:rsidR="00480720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42" w:author="Fernando Cesar Couto Rodrigues" w:date="2020-05-15T18:00:00Z">
              <w:rPr/>
            </w:rPrChange>
          </w:rPr>
          <w:t xml:space="preserve">a </w:t>
        </w:r>
      </w:ins>
      <w:ins w:id="643" w:author="Fernando Cesar Couto Rodrigues" w:date="2020-05-15T13:00:00Z">
        <w:r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44" w:author="Fernando Cesar Couto Rodrigues" w:date="2020-05-15T18:00:00Z">
              <w:rPr/>
            </w:rPrChange>
          </w:rPr>
          <w:t>corrente</w:t>
        </w:r>
      </w:ins>
      <w:ins w:id="645" w:author="Fernando Cesar Couto Rodrigues" w:date="2020-05-15T13:01:00Z">
        <w:r w:rsidR="00185D21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46" w:author="Fernando Cesar Couto Rodrigues" w:date="2020-05-15T18:00:00Z">
              <w:rPr/>
            </w:rPrChange>
          </w:rPr>
          <w:t xml:space="preserve"> </w:t>
        </w:r>
      </w:ins>
      <w:ins w:id="647" w:author="Fernando Cesar Couto Rodrigues" w:date="2020-05-15T17:39:00Z">
        <w:r w:rsidR="00C11D2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48" w:author="Fernando Cesar Couto Rodrigues" w:date="2020-05-15T18:00:00Z">
              <w:rPr/>
            </w:rPrChange>
          </w:rPr>
          <w:t>leva para se a</w:t>
        </w:r>
      </w:ins>
      <w:ins w:id="649" w:author="Fernando Cesar Couto Rodrigues" w:date="2020-05-15T17:40:00Z">
        <w:r w:rsidR="00C11D2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50" w:author="Fernando Cesar Couto Rodrigues" w:date="2020-05-15T18:00:00Z">
              <w:rPr/>
            </w:rPrChange>
          </w:rPr>
          <w:t>nular,</w:t>
        </w:r>
      </w:ins>
      <w:ins w:id="651" w:author="Fernando Cesar Couto Rodrigues" w:date="2020-05-15T17:35:00Z">
        <w:r w:rsidR="00003FD0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52" w:author="Fernando Cesar Couto Rodrigues" w:date="2020-05-15T18:00:00Z">
              <w:rPr/>
            </w:rPrChange>
          </w:rPr>
          <w:t xml:space="preserve"> </w:t>
        </w:r>
        <w:r w:rsidR="00FC26FD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53" w:author="Fernando Cesar Couto Rodrigues" w:date="2020-05-15T18:00:00Z">
              <w:rPr/>
            </w:rPrChange>
          </w:rPr>
          <w:t>a tensão no resistor</w:t>
        </w:r>
      </w:ins>
      <w:ins w:id="654" w:author="Fernando Cesar Couto Rodrigues" w:date="2020-05-15T17:40:00Z">
        <w:r w:rsidR="0008499B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55" w:author="Fernando Cesar Couto Rodrigues" w:date="2020-05-15T18:00:00Z">
              <w:rPr/>
            </w:rPrChange>
          </w:rPr>
          <w:t xml:space="preserve"> (proporcional à corrente)</w:t>
        </w:r>
      </w:ins>
      <w:ins w:id="656" w:author="Fernando Cesar Couto Rodrigues" w:date="2020-05-15T17:41:00Z">
        <w:r w:rsidR="00054598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57" w:author="Fernando Cesar Couto Rodrigues" w:date="2020-05-15T18:00:00Z">
              <w:rPr/>
            </w:rPrChange>
          </w:rPr>
          <w:t xml:space="preserve"> apresenta o mesmo comportamento</w:t>
        </w:r>
      </w:ins>
      <w:ins w:id="658" w:author="Fernando Cesar Couto Rodrigues" w:date="2020-05-15T18:02:00Z">
        <w:r w:rsidR="009C44D1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.</w:t>
        </w:r>
      </w:ins>
      <w:ins w:id="659" w:author="Fernando Cesar Couto Rodrigues" w:date="2020-05-15T17:41:00Z">
        <w:r w:rsidR="00054598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60" w:author="Fernando Cesar Couto Rodrigues" w:date="2020-05-15T18:00:00Z">
              <w:rPr/>
            </w:rPrChange>
          </w:rPr>
          <w:t xml:space="preserve"> </w:t>
        </w:r>
      </w:ins>
      <w:ins w:id="661" w:author="Fernando Cesar Couto Rodrigues" w:date="2020-05-15T18:02:00Z">
        <w:r w:rsidR="00FE36FE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A</w:t>
        </w:r>
      </w:ins>
      <w:ins w:id="662" w:author="Fernando Cesar Couto Rodrigues" w:date="2020-05-15T13:01:00Z">
        <w:r w:rsidR="00185D21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63" w:author="Fernando Cesar Couto Rodrigues" w:date="2020-05-15T18:00:00Z">
              <w:rPr/>
            </w:rPrChange>
          </w:rPr>
          <w:t>tinge</w:t>
        </w:r>
      </w:ins>
      <w:ins w:id="664" w:author="Fernando Cesar Couto Rodrigues" w:date="2020-05-15T13:05:00Z">
        <w:r w:rsidR="00AB77D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65" w:author="Fernando Cesar Couto Rodrigues" w:date="2020-05-15T18:00:00Z">
              <w:rPr/>
            </w:rPrChange>
          </w:rPr>
          <w:t xml:space="preserve">, </w:t>
        </w:r>
      </w:ins>
      <w:ins w:id="666" w:author="Fernando Cesar Couto Rodrigues" w:date="2020-05-15T13:08:00Z">
        <w:r w:rsidR="00474CFF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67" w:author="Fernando Cesar Couto Rodrigues" w:date="2020-05-15T18:00:00Z">
              <w:rPr/>
            </w:rPrChange>
          </w:rPr>
          <w:t>a</w:t>
        </w:r>
      </w:ins>
      <w:ins w:id="668" w:author="Fernando Cesar Couto Rodrigues" w:date="2020-05-15T17:28:00Z">
        <w:r w:rsidR="00C7321E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69" w:author="Fernando Cesar Couto Rodrigues" w:date="2020-05-15T18:00:00Z">
              <w:rPr/>
            </w:rPrChange>
          </w:rPr>
          <w:t>p</w:t>
        </w:r>
      </w:ins>
      <w:ins w:id="670" w:author="Fernando Cesar Couto Rodrigues" w:date="2020-05-15T13:08:00Z">
        <w:r w:rsidR="00474CFF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71" w:author="Fernando Cesar Couto Rodrigues" w:date="2020-05-15T18:00:00Z">
              <w:rPr/>
            </w:rPrChange>
          </w:rPr>
          <w:t>ós a descida</w:t>
        </w:r>
      </w:ins>
      <w:ins w:id="672" w:author="Fernando Cesar Couto Rodrigues" w:date="2020-05-15T18:03:00Z">
        <w:r w:rsidR="00570A51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 do pulso</w:t>
        </w:r>
      </w:ins>
      <w:ins w:id="673" w:author="Fernando Cesar Couto Rodrigues" w:date="2020-05-15T13:05:00Z">
        <w:r w:rsidR="00AB77D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74" w:author="Fernando Cesar Couto Rodrigues" w:date="2020-05-15T18:00:00Z">
              <w:rPr/>
            </w:rPrChange>
          </w:rPr>
          <w:t>,</w:t>
        </w:r>
      </w:ins>
      <w:ins w:id="675" w:author="Fernando Cesar Couto Rodrigues" w:date="2020-05-15T13:01:00Z">
        <w:r w:rsidR="00185D21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76" w:author="Fernando Cesar Couto Rodrigues" w:date="2020-05-15T18:00:00Z">
              <w:rPr/>
            </w:rPrChange>
          </w:rPr>
          <w:t xml:space="preserve"> o valor </w:t>
        </w:r>
      </w:ins>
      <w:ins w:id="677" w:author="Fernando Cesar Couto Rodrigues" w:date="2020-05-15T18:04:00Z">
        <w:r w:rsidR="00C601AF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mínimo</w:t>
        </w:r>
      </w:ins>
      <w:ins w:id="678" w:author="Fernando Cesar Couto Rodrigues" w:date="2020-05-15T13:03:00Z">
        <w:r w:rsidR="009A235B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79" w:author="Fernando Cesar Couto Rodrigues" w:date="2020-05-15T18:00:00Z">
              <w:rPr/>
            </w:rPrChange>
          </w:rPr>
          <w:t xml:space="preserve"> </w:t>
        </w:r>
      </w:ins>
      <w:ins w:id="680" w:author="Fernando Cesar Couto Rodrigues" w:date="2020-05-15T13:01:00Z">
        <w:r w:rsidR="00185D21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81" w:author="Fernando Cesar Couto Rodrigues" w:date="2020-05-15T18:00:00Z">
              <w:rPr/>
            </w:rPrChange>
          </w:rPr>
          <w:t>de</w:t>
        </w:r>
      </w:ins>
      <w:ins w:id="682" w:author="Fernando Cesar Couto Rodrigues" w:date="2020-05-15T18:03:00Z">
        <w:r w:rsidR="00132629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 -1V</w:t>
        </w:r>
      </w:ins>
      <w:ins w:id="683" w:author="Fernando Cesar Couto Rodrigues" w:date="2020-05-15T13:04:00Z">
        <w:r w:rsidR="00D32C8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84" w:author="Fernando Cesar Couto Rodrigues" w:date="2020-05-15T18:00:00Z">
              <w:rPr/>
            </w:rPrChange>
          </w:rPr>
          <w:t xml:space="preserve">, </w:t>
        </w:r>
      </w:ins>
      <w:ins w:id="685" w:author="Fernando Cesar Couto Rodrigues" w:date="2020-05-15T13:05:00Z">
        <w:r w:rsidR="00BF5A71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86" w:author="Fernando Cesar Couto Rodrigues" w:date="2020-05-15T18:00:00Z">
              <w:rPr/>
            </w:rPrChange>
          </w:rPr>
          <w:t xml:space="preserve">com a </w:t>
        </w:r>
      </w:ins>
      <w:ins w:id="687" w:author="Fernando Cesar Couto Rodrigues" w:date="2020-05-15T18:04:00Z">
        <w:r w:rsidR="00132629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corrente</w:t>
        </w:r>
      </w:ins>
      <w:ins w:id="688" w:author="Fernando Cesar Couto Rodrigues" w:date="2020-05-15T13:05:00Z">
        <w:r w:rsidR="00BF5A71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89" w:author="Fernando Cesar Couto Rodrigues" w:date="2020-05-15T18:00:00Z">
              <w:rPr/>
            </w:rPrChange>
          </w:rPr>
          <w:t xml:space="preserve"> </w:t>
        </w:r>
      </w:ins>
      <w:ins w:id="690" w:author="Fernando Cesar Couto Rodrigues" w:date="2020-05-15T18:04:00Z">
        <w:r w:rsidR="00B80D5E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de pico </w:t>
        </w:r>
      </w:ins>
      <w:ins w:id="691" w:author="Fernando Cesar Couto Rodrigues" w:date="2020-05-15T18:03:00Z">
        <w:r w:rsidR="00132629" w:rsidRPr="007652E7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(-1)/(300k) amperes</w:t>
        </w:r>
      </w:ins>
      <w:ins w:id="692" w:author="Fernando Cesar Couto Rodrigues" w:date="2020-05-15T13:07:00Z">
        <w:r w:rsidR="00D11E3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93" w:author="Fernando Cesar Couto Rodrigues" w:date="2020-05-15T18:00:00Z">
              <w:rPr/>
            </w:rPrChange>
          </w:rPr>
          <w:t>.</w:t>
        </w:r>
      </w:ins>
      <w:ins w:id="694" w:author="Fernando Cesar Couto Rodrigues" w:date="2020-05-15T17:26:00Z">
        <w:r w:rsidR="009634F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695" w:author="Fernando Cesar Couto Rodrigues" w:date="2020-05-15T18:00:00Z">
              <w:rPr/>
            </w:rPrChange>
          </w:rPr>
          <w:t xml:space="preserve"> </w:t>
        </w:r>
      </w:ins>
      <w:ins w:id="696" w:author="Fernando Cesar Couto Rodrigues" w:date="2020-05-15T18:12:00Z">
        <w:r w:rsidR="00A9150A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Novamente, </w:t>
        </w:r>
        <w:r w:rsidR="00401E23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passados </w:t>
        </w:r>
        <w:r w:rsidR="00401E23" w:rsidRPr="007652E7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5</w:t>
        </w:r>
        <w:r w:rsidR="00401E23" w:rsidRPr="007652E7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sym w:font="Symbol" w:char="F074"/>
        </w:r>
        <w:r w:rsidR="00401E23" w:rsidRPr="007652E7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 segundos</w:t>
        </w:r>
        <w:r w:rsidR="00401E23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, a tensão</w:t>
        </w:r>
      </w:ins>
      <w:ins w:id="697" w:author="Fernando Cesar Couto Rodrigues" w:date="2020-05-15T18:13:00Z">
        <w:r w:rsidR="0007302D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 no resisto</w:t>
        </w:r>
        <w:r w:rsidR="0055129F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r</w:t>
        </w:r>
      </w:ins>
      <w:ins w:id="698" w:author="Fernando Cesar Couto Rodrigues" w:date="2020-05-15T18:12:00Z">
        <w:r w:rsidR="00401E23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 se anula</w:t>
        </w:r>
      </w:ins>
      <w:ins w:id="699" w:author="Fernando Cesar Couto Rodrigues" w:date="2020-05-15T18:13:00Z">
        <w:r w:rsidR="0055129F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 </w:t>
        </w:r>
      </w:ins>
      <w:ins w:id="700" w:author="Fernando Cesar Couto Rodrigues" w:date="2020-05-15T18:14:00Z">
        <w:r w:rsidR="00E0422C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se igualando à </w:t>
        </w:r>
        <w:r w:rsidR="00FC01E0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taxa de variação do pulso.</w:t>
        </w:r>
      </w:ins>
    </w:p>
    <w:p w14:paraId="26B1706A" w14:textId="77777777" w:rsidR="008F1624" w:rsidRDefault="008F1624" w:rsidP="009948A5">
      <w:pPr>
        <w:pStyle w:val="ListParagraph"/>
        <w:ind w:left="0"/>
        <w:rPr>
          <w:ins w:id="701" w:author="Fernando Cesar Couto Rodrigues" w:date="2020-05-15T18:08:00Z"/>
          <w:rFonts w:ascii="Times New Roman" w:eastAsia="Times New Roman" w:hAnsi="Times New Roman" w:cs="Times New Roman"/>
          <w:iCs/>
          <w:color w:val="auto"/>
          <w:sz w:val="24"/>
          <w:szCs w:val="24"/>
          <w:lang w:val="pt-BR" w:eastAsia="en-US"/>
        </w:rPr>
      </w:pPr>
    </w:p>
    <w:p w14:paraId="6FC14166" w14:textId="04C1357D" w:rsidR="00F21474" w:rsidRPr="0084589C" w:rsidRDefault="001B4BC5" w:rsidP="009948A5">
      <w:pPr>
        <w:pStyle w:val="ListParagraph"/>
        <w:ind w:left="0"/>
        <w:rPr>
          <w:ins w:id="702" w:author="Fernando Cesar Couto Rodrigues" w:date="2020-05-15T11:19:00Z"/>
          <w:iCs/>
          <w:lang w:val="pt-BR"/>
          <w:rPrChange w:id="703" w:author="Fernando Cesar Couto Rodrigues" w:date="2020-05-15T17:47:00Z">
            <w:rPr>
              <w:ins w:id="704" w:author="Fernando Cesar Couto Rodrigues" w:date="2020-05-15T11:19:00Z"/>
              <w:iCs/>
              <w:lang w:val="en-US"/>
            </w:rPr>
          </w:rPrChange>
        </w:rPr>
        <w:pPrChange w:id="705" w:author="Fernando Cesar Couto Rodrigues" w:date="2020-05-15T18:00:00Z">
          <w:pPr/>
        </w:pPrChange>
      </w:pPr>
      <w:ins w:id="706" w:author="Fernando Cesar Couto Rodrigues" w:date="2020-05-15T18:15:00Z">
        <w:r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Detalhes técnicos do ambiente MULTISIM LIVE importantes para ess</w:t>
        </w:r>
        <w:r w:rsidR="000A6BF1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a simulação são dados no fina</w:t>
        </w:r>
      </w:ins>
      <w:ins w:id="707" w:author="Fernando Cesar Couto Rodrigues" w:date="2020-05-15T18:37:00Z">
        <w:r w:rsidR="006E7BA6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l</w:t>
        </w:r>
      </w:ins>
      <w:ins w:id="708" w:author="Fernando Cesar Couto Rodrigues" w:date="2020-05-15T18:15:00Z">
        <w:r w:rsidR="000A6BF1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 xml:space="preserve">. </w:t>
        </w:r>
      </w:ins>
      <w:ins w:id="709" w:author="Fernando Cesar Couto Rodrigues" w:date="2020-05-15T17:26:00Z">
        <w:r w:rsidR="009634F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10" w:author="Fernando Cesar Couto Rodrigues" w:date="2020-05-15T18:00:00Z">
              <w:rPr/>
            </w:rPrChange>
          </w:rPr>
          <w:t xml:space="preserve">Segue captura da </w:t>
        </w:r>
      </w:ins>
      <w:ins w:id="711" w:author="Fernando Cesar Couto Rodrigues" w:date="2020-05-15T17:27:00Z">
        <w:r w:rsidR="0002054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12" w:author="Fernando Cesar Couto Rodrigues" w:date="2020-05-15T18:00:00Z">
              <w:rPr/>
            </w:rPrChange>
          </w:rPr>
          <w:t>ár</w:t>
        </w:r>
      </w:ins>
      <w:ins w:id="713" w:author="Fernando Cesar Couto Rodrigues" w:date="2020-05-15T17:28:00Z">
        <w:r w:rsidR="0002054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14" w:author="Fernando Cesar Couto Rodrigues" w:date="2020-05-15T18:00:00Z">
              <w:rPr/>
            </w:rPrChange>
          </w:rPr>
          <w:t>ea de trabalho</w:t>
        </w:r>
      </w:ins>
      <w:ins w:id="715" w:author="Fernando Cesar Couto Rodrigues" w:date="2020-05-15T17:26:00Z">
        <w:r w:rsidR="009634F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16" w:author="Fernando Cesar Couto Rodrigues" w:date="2020-05-15T18:00:00Z">
              <w:rPr/>
            </w:rPrChange>
          </w:rPr>
          <w:t xml:space="preserve"> “Split”</w:t>
        </w:r>
      </w:ins>
      <w:ins w:id="717" w:author="Fernando Cesar Couto Rodrigues" w:date="2020-05-15T17:28:00Z">
        <w:r w:rsidR="0002054A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18" w:author="Fernando Cesar Couto Rodrigues" w:date="2020-05-15T18:00:00Z">
              <w:rPr/>
            </w:rPrChange>
          </w:rPr>
          <w:t xml:space="preserve"> (circuito e gráfico)</w:t>
        </w:r>
      </w:ins>
      <w:ins w:id="719" w:author="Fernando Cesar Couto Rodrigues" w:date="2020-05-15T17:26:00Z">
        <w:r w:rsidR="009634F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20" w:author="Fernando Cesar Couto Rodrigues" w:date="2020-05-15T18:00:00Z">
              <w:rPr/>
            </w:rPrChange>
          </w:rPr>
          <w:t xml:space="preserve"> </w:t>
        </w:r>
      </w:ins>
      <w:ins w:id="721" w:author="Fernando Cesar Couto Rodrigues" w:date="2020-05-15T17:27:00Z">
        <w:r w:rsidR="009634F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22" w:author="Fernando Cesar Couto Rodrigues" w:date="2020-05-15T18:00:00Z">
              <w:rPr/>
            </w:rPrChange>
          </w:rPr>
          <w:t>d</w:t>
        </w:r>
      </w:ins>
      <w:ins w:id="723" w:author="Fernando Cesar Couto Rodrigues" w:date="2020-05-15T18:16:00Z">
        <w:r w:rsidR="000A6BF1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</w:rPr>
          <w:t>a simulação do</w:t>
        </w:r>
      </w:ins>
      <w:ins w:id="724" w:author="Fernando Cesar Couto Rodrigues" w:date="2020-05-15T17:27:00Z">
        <w:r w:rsidR="009634F6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25" w:author="Fernando Cesar Couto Rodrigues" w:date="2020-05-15T18:00:00Z">
              <w:rPr/>
            </w:rPrChange>
          </w:rPr>
          <w:t xml:space="preserve"> </w:t>
        </w:r>
        <w:r w:rsidR="0013321B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26" w:author="Fernando Cesar Couto Rodrigues" w:date="2020-05-15T18:00:00Z">
              <w:rPr/>
            </w:rPrChange>
          </w:rPr>
          <w:t>circuito RC com saída no Resistor</w:t>
        </w:r>
      </w:ins>
      <w:ins w:id="727" w:author="Fernando Cesar Couto Rodrigues" w:date="2020-05-15T17:29:00Z">
        <w:r w:rsidR="00713A49" w:rsidRPr="009948A5">
          <w:rPr>
            <w:rFonts w:ascii="Times New Roman" w:eastAsia="Times New Roman" w:hAnsi="Times New Roman" w:cs="Times New Roman"/>
            <w:iCs/>
            <w:color w:val="auto"/>
            <w:sz w:val="24"/>
            <w:szCs w:val="24"/>
            <w:lang w:val="pt-BR" w:eastAsia="en-US"/>
            <w:rPrChange w:id="728" w:author="Fernando Cesar Couto Rodrigues" w:date="2020-05-15T18:00:00Z">
              <w:rPr/>
            </w:rPrChange>
          </w:rPr>
          <w:t>:</w:t>
        </w:r>
      </w:ins>
      <w:ins w:id="729" w:author="Fernando Cesar Couto Rodrigues" w:date="2020-05-15T17:26:00Z">
        <w:r w:rsidR="00A2683D" w:rsidRPr="0084589C">
          <w:rPr>
            <w:iCs/>
            <w:lang w:val="pt-BR"/>
            <w:rPrChange w:id="730" w:author="Fernando Cesar Couto Rodrigues" w:date="2020-05-15T17:47:00Z">
              <w:rPr/>
            </w:rPrChange>
          </w:rPr>
          <w:br/>
        </w:r>
      </w:ins>
    </w:p>
    <w:p w14:paraId="11383180" w14:textId="2AF47B48" w:rsidR="0058302A" w:rsidRDefault="00F028B1" w:rsidP="00197E73">
      <w:pPr>
        <w:rPr>
          <w:ins w:id="731" w:author="Fernando Cesar Couto Rodrigues" w:date="2020-05-14T19:43:00Z"/>
        </w:rPr>
      </w:pPr>
      <w:ins w:id="732" w:author="Fernando Cesar Couto Rodrigues" w:date="2020-05-15T11:13:00Z">
        <w:r>
          <w:rPr>
            <w:noProof/>
          </w:rPr>
          <w:drawing>
            <wp:inline distT="0" distB="0" distL="0" distR="0" wp14:anchorId="7FF4E761" wp14:editId="18F0CB6E">
              <wp:extent cx="6347901" cy="5867400"/>
              <wp:effectExtent l="0" t="0" r="2540" b="0"/>
              <wp:docPr id="1" name="Picture 1" descr="A picture containing whit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EC-P7.88a-Diferenciador.png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393" cy="58872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8983B50" w14:textId="77777777" w:rsidR="00746C22" w:rsidRDefault="00746C22" w:rsidP="00746C22">
      <w:pPr>
        <w:rPr>
          <w:ins w:id="733" w:author="Fernando Cesar Couto Rodrigues" w:date="2020-05-15T11:29:00Z"/>
          <w:iCs/>
          <w:lang w:val="pt-BR"/>
        </w:rPr>
      </w:pPr>
    </w:p>
    <w:p w14:paraId="5DD31111" w14:textId="77777777" w:rsidR="00A7482B" w:rsidRDefault="00A7482B" w:rsidP="00746C22">
      <w:pPr>
        <w:rPr>
          <w:ins w:id="734" w:author="Fernando Cesar Couto Rodrigues" w:date="2020-05-15T18:16:00Z"/>
          <w:lang w:val="pt-BR"/>
        </w:rPr>
      </w:pPr>
      <w:ins w:id="735" w:author="Fernando Cesar Couto Rodrigues" w:date="2020-05-15T18:16:00Z">
        <w:r>
          <w:rPr>
            <w:lang w:val="pt-BR"/>
          </w:rPr>
          <w:br w:type="page"/>
        </w:r>
      </w:ins>
    </w:p>
    <w:p w14:paraId="2DE93AEA" w14:textId="7940BC33" w:rsidR="001B3C16" w:rsidRDefault="00097ACE" w:rsidP="00746C22">
      <w:pPr>
        <w:rPr>
          <w:ins w:id="736" w:author="Fernando Cesar Couto Rodrigues" w:date="2020-05-15T13:11:00Z"/>
          <w:lang w:val="pt-BR"/>
        </w:rPr>
      </w:pPr>
      <w:ins w:id="737" w:author="Fernando Cesar Couto Rodrigues" w:date="2020-05-15T18:36:00Z">
        <w:r>
          <w:rPr>
            <w:lang w:val="pt-BR"/>
          </w:rPr>
          <w:t xml:space="preserve">2º) </w:t>
        </w:r>
      </w:ins>
      <w:ins w:id="738" w:author="Fernando Cesar Couto Rodrigues" w:date="2020-05-15T13:11:00Z">
        <w:r w:rsidR="001B3C16" w:rsidRPr="007652E7">
          <w:rPr>
            <w:lang w:val="pt-BR"/>
          </w:rPr>
          <w:t xml:space="preserve">Simulação do problema P.788 item </w:t>
        </w:r>
        <w:r w:rsidR="001B3C16">
          <w:rPr>
            <w:lang w:val="pt-BR"/>
          </w:rPr>
          <w:t>b</w:t>
        </w:r>
        <w:r w:rsidR="001B3C16">
          <w:rPr>
            <w:lang w:val="pt-BR"/>
          </w:rPr>
          <w:t>:</w:t>
        </w:r>
      </w:ins>
    </w:p>
    <w:p w14:paraId="060C9ABB" w14:textId="169011ED" w:rsidR="003119E9" w:rsidRDefault="001B3C16" w:rsidP="00A960EC">
      <w:pPr>
        <w:ind w:left="720"/>
        <w:rPr>
          <w:ins w:id="739" w:author="Fernando Cesar Couto Rodrigues" w:date="2020-05-15T13:13:00Z"/>
          <w:lang w:val="pt-BR"/>
        </w:rPr>
        <w:pPrChange w:id="740" w:author="Fernando Cesar Couto Rodrigues" w:date="2020-05-15T18:36:00Z">
          <w:pPr/>
        </w:pPrChange>
      </w:pPr>
      <w:ins w:id="741" w:author="Fernando Cesar Couto Rodrigues" w:date="2020-05-15T13:11:00Z">
        <w:r>
          <w:rPr>
            <w:lang w:val="pt-BR"/>
          </w:rPr>
          <w:t xml:space="preserve"> </w:t>
        </w:r>
      </w:ins>
      <w:ins w:id="742" w:author="Fernando Cesar Couto Rodrigues" w:date="2020-05-15T18:36:00Z">
        <w:r w:rsidR="00A960EC">
          <w:rPr>
            <w:lang w:val="pt-BR"/>
          </w:rPr>
          <w:br/>
        </w:r>
      </w:ins>
      <w:ins w:id="743" w:author="Fernando Cesar Couto Rodrigues" w:date="2020-05-15T13:11:00Z">
        <w:r>
          <w:rPr>
            <w:lang w:val="pt-BR"/>
          </w:rPr>
          <w:t xml:space="preserve">“b) </w:t>
        </w:r>
        <w:r w:rsidR="00896ED0">
          <w:rPr>
            <w:lang w:val="pt-BR"/>
          </w:rPr>
          <w:t>Se</w:t>
        </w:r>
      </w:ins>
      <w:ins w:id="744" w:author="Fernando Cesar Couto Rodrigues" w:date="2020-05-15T13:12:00Z">
        <w:r w:rsidR="00896ED0">
          <w:rPr>
            <w:lang w:val="pt-BR"/>
          </w:rPr>
          <w:t xml:space="preserve"> a saída tiver que ser uma forma in</w:t>
        </w:r>
        <w:r w:rsidR="00634C98">
          <w:rPr>
            <w:lang w:val="pt-BR"/>
          </w:rPr>
          <w:t>tegrada</w:t>
        </w:r>
        <w:r w:rsidR="003119E9">
          <w:rPr>
            <w:lang w:val="pt-BR"/>
          </w:rPr>
          <w:t xml:space="preserve"> da entrada, qual</w:t>
        </w:r>
      </w:ins>
      <w:ins w:id="745" w:author="Fernando Cesar Couto Rodrigues" w:date="2020-05-15T13:13:00Z">
        <w:r w:rsidR="003119E9">
          <w:rPr>
            <w:lang w:val="pt-BR"/>
          </w:rPr>
          <w:t xml:space="preserve"> </w:t>
        </w:r>
      </w:ins>
      <w:ins w:id="746" w:author="Fernando Cesar Couto Rodrigues" w:date="2020-05-15T13:12:00Z">
        <w:r w:rsidR="003119E9">
          <w:rPr>
            <w:lang w:val="pt-BR"/>
          </w:rPr>
          <w:t xml:space="preserve">será o valor máximo que a </w:t>
        </w:r>
      </w:ins>
      <w:ins w:id="747" w:author="Fernando Cesar Couto Rodrigues" w:date="2020-05-15T13:13:00Z">
        <w:r w:rsidR="003119E9">
          <w:rPr>
            <w:lang w:val="pt-BR"/>
          </w:rPr>
          <w:t>largura de pulso pode ter ?</w:t>
        </w:r>
      </w:ins>
    </w:p>
    <w:p w14:paraId="777ED21E" w14:textId="77777777" w:rsidR="003119E9" w:rsidRDefault="003119E9" w:rsidP="00746C22">
      <w:pPr>
        <w:rPr>
          <w:ins w:id="748" w:author="Fernando Cesar Couto Rodrigues" w:date="2020-05-15T13:13:00Z"/>
          <w:lang w:val="pt-BR"/>
        </w:rPr>
      </w:pPr>
    </w:p>
    <w:p w14:paraId="42B45D8A" w14:textId="2A32ED1D" w:rsidR="003119E9" w:rsidRDefault="003119E9" w:rsidP="003119E9">
      <w:pPr>
        <w:rPr>
          <w:ins w:id="749" w:author="Fernando Cesar Couto Rodrigues" w:date="2020-05-15T13:14:00Z"/>
          <w:iCs/>
          <w:lang w:val="pt-BR"/>
        </w:rPr>
      </w:pPr>
      <w:ins w:id="750" w:author="Fernando Cesar Couto Rodrigues" w:date="2020-05-15T13:13:00Z">
        <w:r>
          <w:rPr>
            <w:lang w:val="pt-BR"/>
          </w:rPr>
          <w:t>Resposta:</w:t>
        </w:r>
      </w:ins>
      <w:ins w:id="751" w:author="Fernando Cesar Couto Rodrigues" w:date="2020-05-15T13:14:00Z">
        <w:r>
          <w:rPr>
            <w:iCs/>
            <w:lang w:val="pt-BR"/>
          </w:rPr>
          <w:t xml:space="preserve"> </w:t>
        </w:r>
      </w:ins>
      <w:ins w:id="752" w:author="Fernando Cesar Couto Rodrigues" w:date="2020-05-15T18:17:00Z">
        <w:r w:rsidR="00A7482B">
          <w:rPr>
            <w:iCs/>
            <w:lang w:val="pt-BR"/>
          </w:rPr>
          <w:t xml:space="preserve">Saída de </w:t>
        </w:r>
        <w:r w:rsidR="00A7482B">
          <w:rPr>
            <w:iCs/>
            <w:lang w:val="pt-BR"/>
          </w:rPr>
          <w:t>integra</w:t>
        </w:r>
        <w:r w:rsidR="00A7482B">
          <w:rPr>
            <w:iCs/>
            <w:lang w:val="pt-BR"/>
          </w:rPr>
          <w:t xml:space="preserve">dor significa que a tensão na saída tem a forma aproximada da </w:t>
        </w:r>
      </w:ins>
      <w:ins w:id="753" w:author="Fernando Cesar Couto Rodrigues" w:date="2020-05-15T18:18:00Z">
        <w:r w:rsidR="00327CA0">
          <w:rPr>
            <w:iCs/>
            <w:lang w:val="pt-BR"/>
          </w:rPr>
          <w:t xml:space="preserve">integral </w:t>
        </w:r>
        <w:r w:rsidR="009006D6">
          <w:rPr>
            <w:iCs/>
            <w:lang w:val="pt-BR"/>
          </w:rPr>
          <w:t>no tempo</w:t>
        </w:r>
      </w:ins>
      <w:ins w:id="754" w:author="Fernando Cesar Couto Rodrigues" w:date="2020-05-15T18:17:00Z">
        <w:r w:rsidR="00A7482B">
          <w:rPr>
            <w:iCs/>
            <w:lang w:val="pt-BR"/>
          </w:rPr>
          <w:t xml:space="preserve"> do sinal de entrada</w:t>
        </w:r>
      </w:ins>
      <w:ins w:id="755" w:author="Fernando Cesar Couto Rodrigues" w:date="2020-05-15T18:18:00Z">
        <w:r w:rsidR="009006D6">
          <w:rPr>
            <w:iCs/>
            <w:lang w:val="pt-BR"/>
          </w:rPr>
          <w:t>.</w:t>
        </w:r>
      </w:ins>
      <w:ins w:id="756" w:author="Fernando Cesar Couto Rodrigues" w:date="2020-05-15T18:17:00Z">
        <w:r w:rsidR="00A7482B">
          <w:rPr>
            <w:iCs/>
            <w:lang w:val="pt-BR"/>
          </w:rPr>
          <w:t xml:space="preserve"> </w:t>
        </w:r>
      </w:ins>
      <w:ins w:id="757" w:author="Fernando Cesar Couto Rodrigues" w:date="2020-05-15T18:18:00Z">
        <w:r w:rsidR="009006D6">
          <w:rPr>
            <w:iCs/>
            <w:lang w:val="pt-BR"/>
          </w:rPr>
          <w:t>Para isso,</w:t>
        </w:r>
      </w:ins>
      <w:ins w:id="758" w:author="Fernando Cesar Couto Rodrigues" w:date="2020-05-15T13:14:00Z">
        <w:r>
          <w:rPr>
            <w:iCs/>
            <w:lang w:val="pt-BR"/>
          </w:rPr>
          <w:t xml:space="preserve"> T</w:t>
        </w:r>
        <w:r>
          <w:rPr>
            <w:iCs/>
            <w:lang w:val="pt-BR"/>
          </w:rPr>
          <w:t>&lt;0,1</w:t>
        </w:r>
        <w:r>
          <w:rPr>
            <w:iCs/>
            <w:lang w:val="pt-BR"/>
          </w:rPr>
          <w:sym w:font="Symbol" w:char="F074"/>
        </w:r>
        <w:r>
          <w:rPr>
            <w:iCs/>
            <w:lang w:val="pt-BR"/>
          </w:rPr>
          <w:t xml:space="preserve">, como dito no enunciado, </w:t>
        </w:r>
      </w:ins>
      <w:ins w:id="759" w:author="Fernando Cesar Couto Rodrigues" w:date="2020-05-15T18:19:00Z">
        <w:r w:rsidR="00D10EF6">
          <w:rPr>
            <w:iCs/>
            <w:lang w:val="pt-BR"/>
          </w:rPr>
          <w:t xml:space="preserve">e </w:t>
        </w:r>
        <w:r w:rsidR="00B36445">
          <w:rPr>
            <w:iCs/>
            <w:lang w:val="pt-BR"/>
          </w:rPr>
          <w:t>portanto a</w:t>
        </w:r>
      </w:ins>
      <w:ins w:id="760" w:author="Fernando Cesar Couto Rodrigues" w:date="2020-05-15T13:14:00Z">
        <w:r>
          <w:rPr>
            <w:iCs/>
            <w:lang w:val="pt-BR"/>
          </w:rPr>
          <w:t xml:space="preserve"> largura de pulso deve ser </w:t>
        </w:r>
        <w:r>
          <w:rPr>
            <w:iCs/>
            <w:lang w:val="pt-BR"/>
          </w:rPr>
          <w:t>menor</w:t>
        </w:r>
        <w:r>
          <w:rPr>
            <w:iCs/>
            <w:lang w:val="pt-BR"/>
          </w:rPr>
          <w:t xml:space="preserve"> que 6</w:t>
        </w:r>
        <w:r>
          <w:rPr>
            <w:iCs/>
            <w:lang w:val="pt-BR"/>
          </w:rPr>
          <w:sym w:font="Symbol" w:char="F06D"/>
        </w:r>
        <w:r w:rsidRPr="007652E7">
          <w:rPr>
            <w:iCs/>
            <w:lang w:val="pt-BR"/>
          </w:rPr>
          <w:t>s</w:t>
        </w:r>
      </w:ins>
      <w:ins w:id="761" w:author="Fernando Cesar Couto Rodrigues" w:date="2020-05-15T13:15:00Z">
        <w:r>
          <w:rPr>
            <w:iCs/>
            <w:lang w:val="pt-BR"/>
          </w:rPr>
          <w:t>, valor escolhido na</w:t>
        </w:r>
      </w:ins>
      <w:ins w:id="762" w:author="Fernando Cesar Couto Rodrigues" w:date="2020-05-15T13:14:00Z">
        <w:r>
          <w:rPr>
            <w:iCs/>
            <w:lang w:val="pt-BR"/>
          </w:rPr>
          <w:t xml:space="preserve"> simulação</w:t>
        </w:r>
      </w:ins>
      <w:ins w:id="763" w:author="Fernando Cesar Couto Rodrigues" w:date="2020-05-15T13:16:00Z">
        <w:r>
          <w:rPr>
            <w:iCs/>
            <w:lang w:val="pt-BR"/>
          </w:rPr>
          <w:t>.</w:t>
        </w:r>
      </w:ins>
      <w:ins w:id="764" w:author="Fernando Cesar Couto Rodrigues" w:date="2020-05-15T13:17:00Z">
        <w:r>
          <w:rPr>
            <w:iCs/>
            <w:lang w:val="pt-BR"/>
          </w:rPr>
          <w:br/>
          <w:t xml:space="preserve">A integral do pulso é </w:t>
        </w:r>
      </w:ins>
      <w:ins w:id="765" w:author="Fernando Cesar Couto Rodrigues" w:date="2020-05-15T13:18:00Z">
        <w:r>
          <w:rPr>
            <w:iCs/>
            <w:lang w:val="pt-BR"/>
          </w:rPr>
          <w:t xml:space="preserve">uma reta </w:t>
        </w:r>
      </w:ins>
      <w:ins w:id="766" w:author="Fernando Cesar Couto Rodrigues" w:date="2020-05-15T13:21:00Z">
        <w:r>
          <w:rPr>
            <w:iCs/>
            <w:lang w:val="pt-BR"/>
          </w:rPr>
          <w:t>f(t)=1.t</w:t>
        </w:r>
      </w:ins>
      <w:ins w:id="767" w:author="Fernando Cesar Couto Rodrigues" w:date="2020-05-15T18:21:00Z">
        <w:r w:rsidR="00523BE6">
          <w:rPr>
            <w:iCs/>
            <w:lang w:val="pt-BR"/>
          </w:rPr>
          <w:t xml:space="preserve"> </w:t>
        </w:r>
        <w:proofErr w:type="spellStart"/>
        <w:r w:rsidR="00ED2518">
          <w:rPr>
            <w:iCs/>
            <w:lang w:val="pt-BR"/>
          </w:rPr>
          <w:t>V</w:t>
        </w:r>
      </w:ins>
      <w:ins w:id="768" w:author="Fernando Cesar Couto Rodrigues" w:date="2020-05-15T18:22:00Z">
        <w:r w:rsidR="00ED2518">
          <w:rPr>
            <w:iCs/>
            <w:lang w:val="pt-BR"/>
          </w:rPr>
          <w:t>.s</w:t>
        </w:r>
      </w:ins>
      <w:proofErr w:type="spellEnd"/>
      <w:ins w:id="769" w:author="Fernando Cesar Couto Rodrigues" w:date="2020-05-15T13:22:00Z">
        <w:r>
          <w:rPr>
            <w:iCs/>
            <w:lang w:val="pt-BR"/>
          </w:rPr>
          <w:t xml:space="preserve">, e a tensão no capacitor </w:t>
        </w:r>
        <w:r w:rsidR="0015344C">
          <w:rPr>
            <w:iCs/>
            <w:lang w:val="pt-BR"/>
          </w:rPr>
          <w:t xml:space="preserve">é aproximadamente uma reta com </w:t>
        </w:r>
      </w:ins>
      <w:ins w:id="770" w:author="Fernando Cesar Couto Rodrigues" w:date="2020-05-15T13:23:00Z">
        <w:r w:rsidR="0015344C">
          <w:rPr>
            <w:iCs/>
            <w:lang w:val="pt-BR"/>
          </w:rPr>
          <w:t xml:space="preserve">a </w:t>
        </w:r>
      </w:ins>
      <w:ins w:id="771" w:author="Fernando Cesar Couto Rodrigues" w:date="2020-05-15T13:22:00Z">
        <w:r w:rsidR="0015344C">
          <w:rPr>
            <w:iCs/>
            <w:lang w:val="pt-BR"/>
          </w:rPr>
          <w:t>inclinação</w:t>
        </w:r>
      </w:ins>
      <w:ins w:id="772" w:author="Fernando Cesar Couto Rodrigues" w:date="2020-05-15T13:23:00Z">
        <w:r w:rsidR="0015344C">
          <w:rPr>
            <w:iCs/>
            <w:lang w:val="pt-BR"/>
          </w:rPr>
          <w:t xml:space="preserve"> inicial </w:t>
        </w:r>
      </w:ins>
      <w:ins w:id="773" w:author="Fernando Cesar Couto Rodrigues" w:date="2020-05-15T13:25:00Z">
        <w:r w:rsidR="0015344C">
          <w:rPr>
            <w:iCs/>
            <w:lang w:val="pt-BR"/>
          </w:rPr>
          <w:sym w:font="Symbol" w:char="F044"/>
        </w:r>
      </w:ins>
      <w:ins w:id="774" w:author="Fernando Cesar Couto Rodrigues" w:date="2020-05-15T13:23:00Z">
        <w:r w:rsidR="0015344C">
          <w:rPr>
            <w:iCs/>
            <w:lang w:val="pt-BR"/>
          </w:rPr>
          <w:t>V/</w:t>
        </w:r>
      </w:ins>
      <w:ins w:id="775" w:author="Fernando Cesar Couto Rodrigues" w:date="2020-05-15T13:24:00Z">
        <w:r w:rsidR="0015344C">
          <w:rPr>
            <w:iCs/>
            <w:lang w:val="pt-BR"/>
          </w:rPr>
          <w:sym w:font="Symbol" w:char="F074"/>
        </w:r>
      </w:ins>
      <w:ins w:id="776" w:author="Fernando Cesar Couto Rodrigues" w:date="2020-05-15T13:22:00Z">
        <w:r w:rsidR="0015344C">
          <w:rPr>
            <w:iCs/>
            <w:lang w:val="pt-BR"/>
          </w:rPr>
          <w:t xml:space="preserve"> </w:t>
        </w:r>
      </w:ins>
      <w:ins w:id="777" w:author="Fernando Cesar Couto Rodrigues" w:date="2020-05-15T13:24:00Z">
        <w:r w:rsidR="0015344C">
          <w:rPr>
            <w:iCs/>
            <w:lang w:val="pt-BR"/>
          </w:rPr>
          <w:t>= 1/(60</w:t>
        </w:r>
        <w:r w:rsidR="0015344C">
          <w:rPr>
            <w:iCs/>
            <w:lang w:val="pt-BR"/>
          </w:rPr>
          <w:sym w:font="Symbol" w:char="F06D"/>
        </w:r>
        <w:r w:rsidR="0015344C" w:rsidRPr="007652E7">
          <w:rPr>
            <w:iCs/>
            <w:lang w:val="pt-BR"/>
          </w:rPr>
          <w:t>s</w:t>
        </w:r>
        <w:r w:rsidR="0015344C">
          <w:rPr>
            <w:iCs/>
            <w:lang w:val="pt-BR"/>
          </w:rPr>
          <w:t>)</w:t>
        </w:r>
      </w:ins>
      <w:ins w:id="778" w:author="Fernando Cesar Couto Rodrigues" w:date="2020-05-15T13:25:00Z">
        <w:r w:rsidR="0015344C">
          <w:rPr>
            <w:iCs/>
            <w:lang w:val="pt-BR"/>
          </w:rPr>
          <w:t xml:space="preserve"> = 16,67 kV/s</w:t>
        </w:r>
      </w:ins>
      <w:ins w:id="779" w:author="Fernando Cesar Couto Rodrigues" w:date="2020-05-15T13:26:00Z">
        <w:r w:rsidR="0015344C">
          <w:rPr>
            <w:iCs/>
            <w:lang w:val="pt-BR"/>
          </w:rPr>
          <w:t xml:space="preserve"> .</w:t>
        </w:r>
      </w:ins>
    </w:p>
    <w:p w14:paraId="06216A66" w14:textId="1C753FD1" w:rsidR="00833CEB" w:rsidRDefault="001B3C16" w:rsidP="00746C22">
      <w:pPr>
        <w:rPr>
          <w:ins w:id="780" w:author="Fernando Cesar Couto Rodrigues" w:date="2020-05-15T13:10:00Z"/>
          <w:iCs/>
          <w:lang w:val="pt-BR"/>
        </w:rPr>
      </w:pPr>
      <w:ins w:id="781" w:author="Fernando Cesar Couto Rodrigues" w:date="2020-05-15T13:11:00Z">
        <w:r>
          <w:rPr>
            <w:lang w:val="pt-BR"/>
          </w:rPr>
          <w:br/>
        </w:r>
      </w:ins>
    </w:p>
    <w:p w14:paraId="2F991D67" w14:textId="77777777" w:rsidR="00833CEB" w:rsidRDefault="00833CEB" w:rsidP="00746C22">
      <w:pPr>
        <w:rPr>
          <w:ins w:id="782" w:author="Fernando Cesar Couto Rodrigues" w:date="2020-05-15T11:29:00Z"/>
          <w:iCs/>
          <w:lang w:val="pt-BR"/>
        </w:rPr>
      </w:pPr>
    </w:p>
    <w:p w14:paraId="1422DC74" w14:textId="77777777" w:rsidR="00746C22" w:rsidRDefault="00746C22" w:rsidP="00746C22">
      <w:pPr>
        <w:rPr>
          <w:ins w:id="783" w:author="Fernando Cesar Couto Rodrigues" w:date="2020-05-15T11:29:00Z"/>
          <w:iCs/>
          <w:lang w:val="pt-BR"/>
        </w:rPr>
      </w:pPr>
      <w:ins w:id="784" w:author="Fernando Cesar Couto Rodrigues" w:date="2020-05-15T11:29:00Z">
        <w:r>
          <w:rPr>
            <w:iCs/>
            <w:noProof/>
            <w:lang w:val="pt-BR"/>
          </w:rPr>
          <w:drawing>
            <wp:inline distT="0" distB="0" distL="0" distR="0" wp14:anchorId="2598621F" wp14:editId="4E716630">
              <wp:extent cx="6374889" cy="4660900"/>
              <wp:effectExtent l="0" t="0" r="635" b="0"/>
              <wp:docPr id="2" name="Picture 2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EC-P7.88b-Integrador.pn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0730" cy="46651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61D4E3" w14:textId="77777777" w:rsidR="00746C22" w:rsidRDefault="00746C22" w:rsidP="00746C22">
      <w:pPr>
        <w:rPr>
          <w:ins w:id="785" w:author="Fernando Cesar Couto Rodrigues" w:date="2020-05-15T11:29:00Z"/>
          <w:iCs/>
          <w:lang w:val="pt-BR"/>
        </w:rPr>
      </w:pPr>
    </w:p>
    <w:p w14:paraId="762DA11F" w14:textId="77777777" w:rsidR="00746C22" w:rsidRDefault="00746C22" w:rsidP="00746C22">
      <w:pPr>
        <w:rPr>
          <w:ins w:id="786" w:author="Fernando Cesar Couto Rodrigues" w:date="2020-05-15T11:29:00Z"/>
          <w:iCs/>
          <w:lang w:val="pt-BR"/>
        </w:rPr>
      </w:pPr>
    </w:p>
    <w:p w14:paraId="419F7D5A" w14:textId="77777777" w:rsidR="00B81A0E" w:rsidRDefault="00B81A0E" w:rsidP="00746C22">
      <w:pPr>
        <w:rPr>
          <w:ins w:id="787" w:author="Fernando Cesar Couto Rodrigues" w:date="2020-05-15T11:29:00Z"/>
          <w:iCs/>
          <w:lang w:val="pt-BR"/>
        </w:rPr>
      </w:pPr>
    </w:p>
    <w:p w14:paraId="6C2045D9" w14:textId="77777777" w:rsidR="0015344C" w:rsidRDefault="0015344C" w:rsidP="00746C22">
      <w:pPr>
        <w:rPr>
          <w:ins w:id="788" w:author="Fernando Cesar Couto Rodrigues" w:date="2020-05-15T13:27:00Z"/>
          <w:iCs/>
          <w:lang w:val="pt-BR"/>
        </w:rPr>
      </w:pPr>
    </w:p>
    <w:p w14:paraId="6AC2E0E2" w14:textId="77777777" w:rsidR="0015344C" w:rsidRDefault="0015344C" w:rsidP="00746C22">
      <w:pPr>
        <w:rPr>
          <w:ins w:id="789" w:author="Fernando Cesar Couto Rodrigues" w:date="2020-05-15T13:27:00Z"/>
          <w:iCs/>
          <w:lang w:val="pt-BR"/>
        </w:rPr>
      </w:pPr>
    </w:p>
    <w:p w14:paraId="40054412" w14:textId="77777777" w:rsidR="0015344C" w:rsidRDefault="0015344C" w:rsidP="00746C22">
      <w:pPr>
        <w:rPr>
          <w:ins w:id="790" w:author="Fernando Cesar Couto Rodrigues" w:date="2020-05-15T13:27:00Z"/>
          <w:iCs/>
          <w:lang w:val="pt-BR"/>
        </w:rPr>
      </w:pPr>
    </w:p>
    <w:p w14:paraId="23976720" w14:textId="77777777" w:rsidR="0015344C" w:rsidRDefault="0015344C" w:rsidP="00746C22">
      <w:pPr>
        <w:rPr>
          <w:ins w:id="791" w:author="Fernando Cesar Couto Rodrigues" w:date="2020-05-15T13:27:00Z"/>
          <w:iCs/>
          <w:lang w:val="pt-BR"/>
        </w:rPr>
      </w:pPr>
    </w:p>
    <w:p w14:paraId="1E5E3485" w14:textId="77777777" w:rsidR="0015344C" w:rsidRDefault="0015344C" w:rsidP="00746C22">
      <w:pPr>
        <w:rPr>
          <w:ins w:id="792" w:author="Fernando Cesar Couto Rodrigues" w:date="2020-05-15T13:27:00Z"/>
          <w:iCs/>
          <w:lang w:val="pt-BR"/>
        </w:rPr>
      </w:pPr>
    </w:p>
    <w:p w14:paraId="01A7DE7F" w14:textId="77777777" w:rsidR="0015344C" w:rsidRDefault="0015344C" w:rsidP="00746C22">
      <w:pPr>
        <w:rPr>
          <w:ins w:id="793" w:author="Fernando Cesar Couto Rodrigues" w:date="2020-05-15T13:27:00Z"/>
          <w:iCs/>
          <w:lang w:val="pt-BR"/>
        </w:rPr>
      </w:pPr>
    </w:p>
    <w:p w14:paraId="0B87BA09" w14:textId="77777777" w:rsidR="0015344C" w:rsidRDefault="0015344C" w:rsidP="00746C22">
      <w:pPr>
        <w:rPr>
          <w:ins w:id="794" w:author="Fernando Cesar Couto Rodrigues" w:date="2020-05-15T13:27:00Z"/>
          <w:iCs/>
          <w:lang w:val="pt-BR"/>
        </w:rPr>
      </w:pPr>
    </w:p>
    <w:p w14:paraId="0EA81336" w14:textId="77777777" w:rsidR="0015344C" w:rsidRDefault="0015344C" w:rsidP="00746C22">
      <w:pPr>
        <w:rPr>
          <w:ins w:id="795" w:author="Fernando Cesar Couto Rodrigues" w:date="2020-05-15T13:27:00Z"/>
          <w:iCs/>
          <w:lang w:val="pt-BR"/>
        </w:rPr>
      </w:pPr>
    </w:p>
    <w:p w14:paraId="6950C4D3" w14:textId="70F8AA3E" w:rsidR="0015344C" w:rsidRDefault="0015344C" w:rsidP="00746C22">
      <w:pPr>
        <w:rPr>
          <w:ins w:id="796" w:author="Fernando Cesar Couto Rodrigues" w:date="2020-05-15T13:26:00Z"/>
          <w:iCs/>
          <w:lang w:val="pt-BR"/>
        </w:rPr>
      </w:pPr>
      <w:ins w:id="797" w:author="Fernando Cesar Couto Rodrigues" w:date="2020-05-15T13:26:00Z">
        <w:r>
          <w:rPr>
            <w:iCs/>
            <w:lang w:val="pt-BR"/>
          </w:rPr>
          <w:t>Detalhes da simulação:</w:t>
        </w:r>
      </w:ins>
    </w:p>
    <w:p w14:paraId="023E600F" w14:textId="77777777" w:rsidR="0015344C" w:rsidRDefault="0015344C" w:rsidP="00746C22">
      <w:pPr>
        <w:rPr>
          <w:ins w:id="798" w:author="Fernando Cesar Couto Rodrigues" w:date="2020-05-15T13:26:00Z"/>
          <w:iCs/>
          <w:lang w:val="pt-BR"/>
        </w:rPr>
      </w:pPr>
    </w:p>
    <w:p w14:paraId="31EF1466" w14:textId="741F81BE" w:rsidR="0015344C" w:rsidRDefault="0015344C" w:rsidP="00746C22">
      <w:pPr>
        <w:pStyle w:val="ListParagraph"/>
        <w:numPr>
          <w:ilvl w:val="0"/>
          <w:numId w:val="6"/>
        </w:numPr>
        <w:rPr>
          <w:ins w:id="799" w:author="Fernando Cesar Couto Rodrigues" w:date="2020-05-15T13:32:00Z"/>
          <w:iCs/>
          <w:lang w:val="pt-BR"/>
        </w:rPr>
      </w:pPr>
      <w:ins w:id="800" w:author="Fernando Cesar Couto Rodrigues" w:date="2020-05-15T13:32:00Z">
        <w:r>
          <w:rPr>
            <w:iCs/>
            <w:lang w:val="pt-BR"/>
          </w:rPr>
          <w:t>A simulação deve ser do tipo TRANSIENTE</w:t>
        </w:r>
      </w:ins>
      <w:ins w:id="801" w:author="Fernando Cesar Couto Rodrigues" w:date="2020-05-15T13:35:00Z">
        <w:r w:rsidR="00AA135D">
          <w:rPr>
            <w:iCs/>
            <w:lang w:val="pt-BR"/>
          </w:rPr>
          <w:t xml:space="preserve"> (ou as vezes INTERATIVA)</w:t>
        </w:r>
      </w:ins>
      <w:ins w:id="802" w:author="Fernando Cesar Couto Rodrigues" w:date="2020-05-15T13:32:00Z">
        <w:r>
          <w:rPr>
            <w:iCs/>
            <w:lang w:val="pt-BR"/>
          </w:rPr>
          <w:t xml:space="preserve">, </w:t>
        </w:r>
      </w:ins>
      <w:ins w:id="803" w:author="Fernando Cesar Couto Rodrigues" w:date="2020-05-15T13:33:00Z">
        <w:r w:rsidR="00AA135D">
          <w:rPr>
            <w:iCs/>
            <w:lang w:val="pt-BR"/>
          </w:rPr>
          <w:t xml:space="preserve">previamente </w:t>
        </w:r>
      </w:ins>
      <w:ins w:id="804" w:author="Fernando Cesar Couto Rodrigues" w:date="2020-05-15T13:32:00Z">
        <w:r w:rsidR="00AA135D">
          <w:rPr>
            <w:iCs/>
            <w:lang w:val="pt-BR"/>
          </w:rPr>
          <w:t>definindo-se a dura</w:t>
        </w:r>
      </w:ins>
      <w:ins w:id="805" w:author="Fernando Cesar Couto Rodrigues" w:date="2020-05-15T13:33:00Z">
        <w:r w:rsidR="00AA135D">
          <w:rPr>
            <w:iCs/>
            <w:lang w:val="pt-BR"/>
          </w:rPr>
          <w:t xml:space="preserve">ção do fenômeno </w:t>
        </w:r>
      </w:ins>
      <w:ins w:id="806" w:author="Fernando Cesar Couto Rodrigues" w:date="2020-05-15T13:34:00Z">
        <w:r w:rsidR="00AA135D">
          <w:rPr>
            <w:iCs/>
            <w:lang w:val="pt-BR"/>
          </w:rPr>
          <w:t>(a qua</w:t>
        </w:r>
      </w:ins>
      <w:ins w:id="807" w:author="Fernando Cesar Couto Rodrigues" w:date="2020-05-15T13:35:00Z">
        <w:r w:rsidR="00AA135D">
          <w:rPr>
            <w:iCs/>
            <w:lang w:val="pt-BR"/>
          </w:rPr>
          <w:t>l</w:t>
        </w:r>
      </w:ins>
      <w:ins w:id="808" w:author="Fernando Cesar Couto Rodrigues" w:date="2020-05-15T13:34:00Z">
        <w:r w:rsidR="00AA135D">
          <w:rPr>
            <w:iCs/>
            <w:lang w:val="pt-BR"/>
          </w:rPr>
          <w:t xml:space="preserve"> fo</w:t>
        </w:r>
      </w:ins>
      <w:ins w:id="809" w:author="Fernando Cesar Couto Rodrigues" w:date="2020-05-15T13:36:00Z">
        <w:r w:rsidR="00AA135D">
          <w:rPr>
            <w:iCs/>
            <w:lang w:val="pt-BR"/>
          </w:rPr>
          <w:t>i</w:t>
        </w:r>
      </w:ins>
      <w:ins w:id="810" w:author="Fernando Cesar Couto Rodrigues" w:date="2020-05-15T13:34:00Z">
        <w:r w:rsidR="00AA135D">
          <w:rPr>
            <w:iCs/>
            <w:lang w:val="pt-BR"/>
          </w:rPr>
          <w:t xml:space="preserve"> 1,2ms e 10</w:t>
        </w:r>
        <w:r w:rsidR="00AA135D">
          <w:sym w:font="Symbol" w:char="F06D"/>
        </w:r>
        <w:r w:rsidR="00AA135D" w:rsidRPr="007652E7">
          <w:rPr>
            <w:iCs/>
            <w:lang w:val="pt-BR"/>
          </w:rPr>
          <w:t>s</w:t>
        </w:r>
        <w:r w:rsidR="00AA135D">
          <w:rPr>
            <w:iCs/>
            <w:lang w:val="pt-BR"/>
          </w:rPr>
          <w:t xml:space="preserve"> nos itens a e b, respectivamente</w:t>
        </w:r>
      </w:ins>
      <w:ins w:id="811" w:author="Fernando Cesar Couto Rodrigues" w:date="2020-05-15T13:36:00Z">
        <w:r w:rsidR="00AA135D">
          <w:rPr>
            <w:iCs/>
            <w:lang w:val="pt-BR"/>
          </w:rPr>
          <w:t>)</w:t>
        </w:r>
      </w:ins>
      <w:ins w:id="812" w:author="Fernando Cesar Couto Rodrigues" w:date="2020-05-15T13:34:00Z">
        <w:r w:rsidR="00AA135D">
          <w:rPr>
            <w:iCs/>
            <w:lang w:val="pt-BR"/>
          </w:rPr>
          <w:t>;</w:t>
        </w:r>
      </w:ins>
    </w:p>
    <w:p w14:paraId="648D6CA0" w14:textId="1877406B" w:rsidR="00114028" w:rsidRDefault="00746C22" w:rsidP="00746C22">
      <w:pPr>
        <w:pStyle w:val="ListParagraph"/>
        <w:numPr>
          <w:ilvl w:val="0"/>
          <w:numId w:val="6"/>
        </w:numPr>
        <w:rPr>
          <w:ins w:id="813" w:author="Fernando Cesar Couto Rodrigues" w:date="2020-05-15T13:28:00Z"/>
          <w:iCs/>
          <w:lang w:val="pt-BR"/>
        </w:rPr>
      </w:pPr>
      <w:ins w:id="814" w:author="Fernando Cesar Couto Rodrigues" w:date="2020-05-15T11:28:00Z">
        <w:r w:rsidRPr="0015344C">
          <w:rPr>
            <w:iCs/>
            <w:lang w:val="pt-BR"/>
            <w:rPrChange w:id="815" w:author="Fernando Cesar Couto Rodrigues" w:date="2020-05-15T13:26:00Z">
              <w:rPr/>
            </w:rPrChange>
          </w:rPr>
          <w:t xml:space="preserve">O pulso de largura T foi obtido usando a fonte degrau negativo ocorrendo no instante TD=6 </w:t>
        </w:r>
        <w:r>
          <w:sym w:font="Symbol" w:char="F06D"/>
        </w:r>
        <w:r w:rsidRPr="0015344C">
          <w:rPr>
            <w:iCs/>
            <w:lang w:val="pt-BR"/>
            <w:rPrChange w:id="816" w:author="Fernando Cesar Couto Rodrigues" w:date="2020-05-15T13:26:00Z">
              <w:rPr/>
            </w:rPrChange>
          </w:rPr>
          <w:t>s (“</w:t>
        </w:r>
        <w:proofErr w:type="spellStart"/>
        <w:r w:rsidRPr="0015344C">
          <w:rPr>
            <w:iCs/>
            <w:lang w:val="pt-BR"/>
            <w:rPrChange w:id="817" w:author="Fernando Cesar Couto Rodrigues" w:date="2020-05-15T13:26:00Z">
              <w:rPr/>
            </w:rPrChange>
          </w:rPr>
          <w:t>Delay</w:t>
        </w:r>
        <w:proofErr w:type="spellEnd"/>
        <w:r w:rsidRPr="0015344C">
          <w:rPr>
            <w:iCs/>
            <w:lang w:val="pt-BR"/>
            <w:rPrChange w:id="818" w:author="Fernando Cesar Couto Rodrigues" w:date="2020-05-15T13:26:00Z">
              <w:rPr/>
            </w:rPrChange>
          </w:rPr>
          <w:t xml:space="preserve"> time”). O instante t=0 marca o início da simulação, não sendo possível definir valores da fonte diferentes de zero para t &lt; 0</w:t>
        </w:r>
      </w:ins>
      <w:ins w:id="819" w:author="Fernando Cesar Couto Rodrigues" w:date="2020-05-15T13:27:00Z">
        <w:r w:rsidR="0015344C">
          <w:rPr>
            <w:iCs/>
            <w:lang w:val="pt-BR"/>
          </w:rPr>
          <w:t xml:space="preserve">. </w:t>
        </w:r>
      </w:ins>
      <w:ins w:id="820" w:author="Fernando Cesar Couto Rodrigues" w:date="2020-05-15T11:28:00Z">
        <w:r w:rsidRPr="0015344C">
          <w:rPr>
            <w:iCs/>
            <w:lang w:val="pt-BR"/>
            <w:rPrChange w:id="821" w:author="Fernando Cesar Couto Rodrigues" w:date="2020-05-15T13:26:00Z">
              <w:rPr/>
            </w:rPrChange>
          </w:rPr>
          <w:t>Matematicamente, a função do tempo seria dada por V1(t) = u(t) - u(t-6) [</w:t>
        </w:r>
        <w:r>
          <w:sym w:font="Symbol" w:char="F06D"/>
        </w:r>
        <w:proofErr w:type="spellStart"/>
        <w:r w:rsidRPr="0015344C">
          <w:rPr>
            <w:iCs/>
            <w:lang w:val="pt-BR"/>
            <w:rPrChange w:id="822" w:author="Fernando Cesar Couto Rodrigues" w:date="2020-05-15T13:26:00Z">
              <w:rPr/>
            </w:rPrChange>
          </w:rPr>
          <w:t>s,V</w:t>
        </w:r>
        <w:proofErr w:type="spellEnd"/>
        <w:r w:rsidRPr="0015344C">
          <w:rPr>
            <w:iCs/>
            <w:lang w:val="pt-BR"/>
            <w:rPrChange w:id="823" w:author="Fernando Cesar Couto Rodrigues" w:date="2020-05-15T13:26:00Z">
              <w:rPr/>
            </w:rPrChange>
          </w:rPr>
          <w:t>].</w:t>
        </w:r>
      </w:ins>
      <w:ins w:id="824" w:author="Fernando Cesar Couto Rodrigues" w:date="2020-05-15T13:27:00Z">
        <w:r w:rsidR="0015344C">
          <w:rPr>
            <w:iCs/>
            <w:lang w:val="pt-BR"/>
          </w:rPr>
          <w:t xml:space="preserve"> </w:t>
        </w:r>
      </w:ins>
      <w:ins w:id="825" w:author="Fernando Cesar Couto Rodrigues" w:date="2020-05-15T11:28:00Z">
        <w:r w:rsidRPr="0015344C">
          <w:rPr>
            <w:iCs/>
            <w:lang w:val="pt-BR"/>
            <w:rPrChange w:id="826" w:author="Fernando Cesar Couto Rodrigues" w:date="2020-05-15T13:27:00Z">
              <w:rPr/>
            </w:rPrChange>
          </w:rPr>
          <w:t>Porém, o tempo de subida em t=0 é nulo (não tem sentido físico), enquanto em t=6us o TR=10ns (“</w:t>
        </w:r>
        <w:proofErr w:type="spellStart"/>
        <w:r w:rsidRPr="0015344C">
          <w:rPr>
            <w:iCs/>
            <w:lang w:val="pt-BR"/>
            <w:rPrChange w:id="827" w:author="Fernando Cesar Couto Rodrigues" w:date="2020-05-15T13:27:00Z">
              <w:rPr/>
            </w:rPrChange>
          </w:rPr>
          <w:t>Rise</w:t>
        </w:r>
        <w:proofErr w:type="spellEnd"/>
        <w:r w:rsidRPr="0015344C">
          <w:rPr>
            <w:iCs/>
            <w:lang w:val="pt-BR"/>
            <w:rPrChange w:id="828" w:author="Fernando Cesar Couto Rodrigues" w:date="2020-05-15T13:27:00Z">
              <w:rPr/>
            </w:rPrChange>
          </w:rPr>
          <w:t xml:space="preserve"> time”: é uma descida, mas é sempre denominado TR). TR pode ser alterado mas não deve ser anulado, pois esse valor deve ter sentido físico</w:t>
        </w:r>
      </w:ins>
      <w:ins w:id="829" w:author="Fernando Cesar Couto Rodrigues" w:date="2020-05-15T13:28:00Z">
        <w:r w:rsidR="0015344C">
          <w:rPr>
            <w:iCs/>
            <w:lang w:val="pt-BR"/>
          </w:rPr>
          <w:t xml:space="preserve"> </w:t>
        </w:r>
      </w:ins>
      <w:ins w:id="830" w:author="Fernando Cesar Couto Rodrigues" w:date="2020-05-15T11:28:00Z">
        <w:r w:rsidRPr="0015344C">
          <w:rPr>
            <w:iCs/>
            <w:lang w:val="pt-BR"/>
            <w:rPrChange w:id="831" w:author="Fernando Cesar Couto Rodrigues" w:date="2020-05-15T13:27:00Z">
              <w:rPr/>
            </w:rPrChange>
          </w:rPr>
          <w:t xml:space="preserve">como deve </w:t>
        </w:r>
      </w:ins>
      <w:ins w:id="832" w:author="Fernando Cesar Couto Rodrigues" w:date="2020-05-15T13:28:00Z">
        <w:r w:rsidR="0015344C">
          <w:rPr>
            <w:iCs/>
            <w:lang w:val="pt-BR"/>
          </w:rPr>
          <w:t xml:space="preserve">ocorrer em uma </w:t>
        </w:r>
      </w:ins>
      <w:ins w:id="833" w:author="Fernando Cesar Couto Rodrigues" w:date="2020-05-15T11:28:00Z">
        <w:r w:rsidRPr="0015344C">
          <w:rPr>
            <w:iCs/>
            <w:lang w:val="pt-BR"/>
            <w:rPrChange w:id="834" w:author="Fernando Cesar Couto Rodrigues" w:date="2020-05-15T13:27:00Z">
              <w:rPr/>
            </w:rPrChange>
          </w:rPr>
          <w:t>simulação. O simulador poder dar o chamado erro de “convergência” para valores muito baixos de TR</w:t>
        </w:r>
      </w:ins>
      <w:ins w:id="835" w:author="Fernando Cesar Couto Rodrigues" w:date="2020-05-15T13:28:00Z">
        <w:r w:rsidR="0015344C">
          <w:rPr>
            <w:iCs/>
            <w:lang w:val="pt-BR"/>
          </w:rPr>
          <w:t>;</w:t>
        </w:r>
      </w:ins>
    </w:p>
    <w:p w14:paraId="7CB3D919" w14:textId="6530C733" w:rsidR="0015344C" w:rsidRDefault="0015344C" w:rsidP="00746C22">
      <w:pPr>
        <w:pStyle w:val="ListParagraph"/>
        <w:numPr>
          <w:ilvl w:val="0"/>
          <w:numId w:val="6"/>
        </w:numPr>
        <w:rPr>
          <w:ins w:id="836" w:author="Fernando Cesar Couto Rodrigues" w:date="2020-05-15T13:31:00Z"/>
          <w:iCs/>
          <w:lang w:val="pt-BR"/>
        </w:rPr>
      </w:pPr>
      <w:ins w:id="837" w:author="Fernando Cesar Couto Rodrigues" w:date="2020-05-15T13:28:00Z">
        <w:r>
          <w:rPr>
            <w:iCs/>
            <w:lang w:val="pt-BR"/>
          </w:rPr>
          <w:t>A fonte de</w:t>
        </w:r>
      </w:ins>
      <w:ins w:id="838" w:author="Fernando Cesar Couto Rodrigues" w:date="2020-05-15T13:29:00Z">
        <w:r>
          <w:rPr>
            <w:iCs/>
            <w:lang w:val="pt-BR"/>
          </w:rPr>
          <w:t>ve ser aterrada e as pontas de prova (PROBE = PR) devem me</w:t>
        </w:r>
      </w:ins>
      <w:ins w:id="839" w:author="Fernando Cesar Couto Rodrigues" w:date="2020-05-15T13:30:00Z">
        <w:r>
          <w:rPr>
            <w:iCs/>
            <w:lang w:val="pt-BR"/>
          </w:rPr>
          <w:t xml:space="preserve">dir/plotar apenas </w:t>
        </w:r>
      </w:ins>
      <w:ins w:id="840" w:author="Fernando Cesar Couto Rodrigues" w:date="2020-05-15T13:29:00Z">
        <w:r>
          <w:rPr>
            <w:iCs/>
            <w:lang w:val="pt-BR"/>
          </w:rPr>
          <w:t>tensões d</w:t>
        </w:r>
      </w:ins>
      <w:ins w:id="841" w:author="Fernando Cesar Couto Rodrigues" w:date="2020-05-15T13:30:00Z">
        <w:r>
          <w:rPr>
            <w:iCs/>
            <w:lang w:val="pt-BR"/>
          </w:rPr>
          <w:t>e</w:t>
        </w:r>
      </w:ins>
      <w:ins w:id="842" w:author="Fernando Cesar Couto Rodrigues" w:date="2020-05-15T13:29:00Z">
        <w:r>
          <w:rPr>
            <w:iCs/>
            <w:lang w:val="pt-BR"/>
          </w:rPr>
          <w:t xml:space="preserve"> nós</w:t>
        </w:r>
      </w:ins>
      <w:ins w:id="843" w:author="Fernando Cesar Couto Rodrigues" w:date="2020-05-15T13:31:00Z">
        <w:r>
          <w:rPr>
            <w:iCs/>
            <w:lang w:val="pt-BR"/>
          </w:rPr>
          <w:t>;</w:t>
        </w:r>
      </w:ins>
    </w:p>
    <w:p w14:paraId="1AC8AA36" w14:textId="244E5AC5" w:rsidR="00515486" w:rsidRDefault="0015344C" w:rsidP="003A0DF7">
      <w:pPr>
        <w:pStyle w:val="ListParagraph"/>
        <w:numPr>
          <w:ilvl w:val="0"/>
          <w:numId w:val="6"/>
        </w:numPr>
        <w:rPr>
          <w:ins w:id="844" w:author="Fernando Cesar Couto Rodrigues" w:date="2020-05-16T11:26:00Z"/>
          <w:iCs/>
          <w:lang w:val="pt-BR"/>
        </w:rPr>
      </w:pPr>
      <w:ins w:id="845" w:author="Fernando Cesar Couto Rodrigues" w:date="2020-05-15T13:31:00Z">
        <w:r>
          <w:rPr>
            <w:iCs/>
            <w:lang w:val="pt-BR"/>
          </w:rPr>
          <w:t>A condição ini</w:t>
        </w:r>
      </w:ins>
      <w:ins w:id="846" w:author="Fernando Cesar Couto Rodrigues" w:date="2020-05-15T13:32:00Z">
        <w:r>
          <w:rPr>
            <w:iCs/>
            <w:lang w:val="pt-BR"/>
          </w:rPr>
          <w:t>cial</w:t>
        </w:r>
      </w:ins>
      <w:ins w:id="847" w:author="Fernando Cesar Couto Rodrigues" w:date="2020-05-15T13:36:00Z">
        <w:r w:rsidR="00AA135D">
          <w:rPr>
            <w:iCs/>
            <w:lang w:val="pt-BR"/>
          </w:rPr>
          <w:t xml:space="preserve"> do capacitor DEVE ser </w:t>
        </w:r>
      </w:ins>
      <w:ins w:id="848" w:author="Fernando Cesar Couto Rodrigues" w:date="2020-05-15T13:37:00Z">
        <w:r w:rsidR="00AA135D">
          <w:rPr>
            <w:iCs/>
            <w:lang w:val="pt-BR"/>
          </w:rPr>
          <w:t xml:space="preserve">definida, nesses casos </w:t>
        </w:r>
      </w:ins>
      <w:ins w:id="849" w:author="Fernando Cesar Couto Rodrigues" w:date="2020-05-15T13:40:00Z">
        <w:r w:rsidR="00AA135D">
          <w:rPr>
            <w:iCs/>
            <w:lang w:val="pt-BR"/>
          </w:rPr>
          <w:t>foi semp</w:t>
        </w:r>
      </w:ins>
      <w:ins w:id="850" w:author="Fernando Cesar Couto Rodrigues" w:date="2020-05-15T13:41:00Z">
        <w:r w:rsidR="00AA135D">
          <w:rPr>
            <w:iCs/>
            <w:lang w:val="pt-BR"/>
          </w:rPr>
          <w:t>re igual a zero</w:t>
        </w:r>
      </w:ins>
      <w:ins w:id="851" w:author="Fernando Cesar Couto Rodrigues" w:date="2020-05-15T13:37:00Z">
        <w:r w:rsidR="00AA135D">
          <w:rPr>
            <w:iCs/>
            <w:lang w:val="pt-BR"/>
          </w:rPr>
          <w:t>. Para isso, ela deve ser definida no elemen</w:t>
        </w:r>
      </w:ins>
      <w:ins w:id="852" w:author="Fernando Cesar Couto Rodrigues" w:date="2020-05-15T13:38:00Z">
        <w:r w:rsidR="00AA135D">
          <w:rPr>
            <w:iCs/>
            <w:lang w:val="pt-BR"/>
          </w:rPr>
          <w:t>to (capacitor) e, em “SIMULATION SETTINGS”</w:t>
        </w:r>
      </w:ins>
      <w:ins w:id="853" w:author="Fernando Cesar Couto Rodrigues" w:date="2020-05-15T13:41:00Z">
        <w:r w:rsidR="00AA135D">
          <w:rPr>
            <w:iCs/>
            <w:lang w:val="pt-BR"/>
          </w:rPr>
          <w:t xml:space="preserve">, “INITIAL CONDITIONS”, </w:t>
        </w:r>
      </w:ins>
      <w:ins w:id="854" w:author="Fernando Cesar Couto Rodrigues" w:date="2020-05-15T13:39:00Z">
        <w:r w:rsidR="00AA135D">
          <w:rPr>
            <w:iCs/>
            <w:lang w:val="pt-BR"/>
          </w:rPr>
          <w:t xml:space="preserve">deve ser escolhida a opção “User </w:t>
        </w:r>
        <w:proofErr w:type="spellStart"/>
        <w:r w:rsidR="00AA135D">
          <w:rPr>
            <w:iCs/>
            <w:lang w:val="pt-BR"/>
          </w:rPr>
          <w:t>Defined</w:t>
        </w:r>
        <w:proofErr w:type="spellEnd"/>
        <w:r w:rsidR="00AA135D">
          <w:rPr>
            <w:iCs/>
            <w:lang w:val="pt-BR"/>
          </w:rPr>
          <w:t>” (o padrão é determinar au</w:t>
        </w:r>
      </w:ins>
      <w:ins w:id="855" w:author="Fernando Cesar Couto Rodrigues" w:date="2020-05-15T13:40:00Z">
        <w:r w:rsidR="00AA135D">
          <w:rPr>
            <w:iCs/>
            <w:lang w:val="pt-BR"/>
          </w:rPr>
          <w:t>tomaticamente, e geralmente o valor de regime permanente é calculado)</w:t>
        </w:r>
      </w:ins>
      <w:ins w:id="856" w:author="Fernando Cesar Couto Rodrigues" w:date="2020-05-16T11:25:00Z">
        <w:r w:rsidR="00515486">
          <w:rPr>
            <w:iCs/>
            <w:lang w:val="pt-BR"/>
          </w:rPr>
          <w:t>;</w:t>
        </w:r>
      </w:ins>
    </w:p>
    <w:p w14:paraId="667C16F0" w14:textId="77777777" w:rsidR="00636E8B" w:rsidRDefault="00900F33" w:rsidP="003A0DF7">
      <w:pPr>
        <w:pStyle w:val="ListParagraph"/>
        <w:numPr>
          <w:ilvl w:val="0"/>
          <w:numId w:val="6"/>
        </w:numPr>
        <w:rPr>
          <w:ins w:id="857" w:author="Fernando Cesar Couto Rodrigues" w:date="2020-05-16T12:24:00Z"/>
          <w:iCs/>
          <w:lang w:val="pt-BR"/>
        </w:rPr>
      </w:pPr>
      <w:bookmarkStart w:id="858" w:name="OLE_LINK13"/>
      <w:bookmarkStart w:id="859" w:name="OLE_LINK14"/>
      <w:ins w:id="860" w:author="Fernando Cesar Couto Rodrigues" w:date="2020-05-16T11:26:00Z">
        <w:r>
          <w:rPr>
            <w:iCs/>
            <w:lang w:val="pt-BR"/>
          </w:rPr>
          <w:t>O circ</w:t>
        </w:r>
      </w:ins>
      <w:ins w:id="861" w:author="Fernando Cesar Couto Rodrigues" w:date="2020-05-16T11:27:00Z">
        <w:r>
          <w:rPr>
            <w:iCs/>
            <w:lang w:val="pt-BR"/>
          </w:rPr>
          <w:t>uito diferenciador com OPAMP é um circuito instável</w:t>
        </w:r>
        <w:r w:rsidR="00A57A32">
          <w:rPr>
            <w:iCs/>
            <w:lang w:val="pt-BR"/>
          </w:rPr>
          <w:t xml:space="preserve"> </w:t>
        </w:r>
      </w:ins>
      <w:ins w:id="862" w:author="Fernando Cesar Couto Rodrigues" w:date="2020-05-16T12:02:00Z">
        <w:r w:rsidR="00540307">
          <w:rPr>
            <w:iCs/>
            <w:lang w:val="pt-BR"/>
          </w:rPr>
          <w:t>com a presença de ruídos</w:t>
        </w:r>
      </w:ins>
      <w:ins w:id="863" w:author="Fernando Cesar Couto Rodrigues" w:date="2020-05-16T12:03:00Z">
        <w:r w:rsidR="00540307">
          <w:rPr>
            <w:iCs/>
            <w:lang w:val="pt-BR"/>
          </w:rPr>
          <w:t xml:space="preserve"> </w:t>
        </w:r>
        <w:r w:rsidR="00882EB5">
          <w:rPr>
            <w:iCs/>
            <w:lang w:val="pt-BR"/>
          </w:rPr>
          <w:t>e</w:t>
        </w:r>
        <w:r w:rsidR="00540307">
          <w:rPr>
            <w:iCs/>
            <w:lang w:val="pt-BR"/>
          </w:rPr>
          <w:t xml:space="preserve"> </w:t>
        </w:r>
      </w:ins>
      <w:ins w:id="864" w:author="Fernando Cesar Couto Rodrigues" w:date="2020-05-16T11:27:00Z">
        <w:r w:rsidR="00A57A32">
          <w:rPr>
            <w:iCs/>
            <w:lang w:val="pt-BR"/>
          </w:rPr>
          <w:t>raramente utilizado na prática</w:t>
        </w:r>
      </w:ins>
      <w:ins w:id="865" w:author="Fernando Cesar Couto Rodrigues" w:date="2020-05-16T12:03:00Z">
        <w:r w:rsidR="00882EB5">
          <w:rPr>
            <w:iCs/>
            <w:lang w:val="pt-BR"/>
          </w:rPr>
          <w:t>,</w:t>
        </w:r>
        <w:r w:rsidR="00540307">
          <w:rPr>
            <w:iCs/>
            <w:lang w:val="pt-BR"/>
          </w:rPr>
          <w:t xml:space="preserve"> </w:t>
        </w:r>
      </w:ins>
      <w:ins w:id="866" w:author="Fernando Cesar Couto Rodrigues" w:date="2020-05-16T11:27:00Z">
        <w:r w:rsidR="00A57A32">
          <w:rPr>
            <w:iCs/>
            <w:lang w:val="pt-BR"/>
          </w:rPr>
          <w:t xml:space="preserve">como </w:t>
        </w:r>
      </w:ins>
      <w:ins w:id="867" w:author="Fernando Cesar Couto Rodrigues" w:date="2020-05-16T11:28:00Z">
        <w:r w:rsidR="00BF13F3">
          <w:rPr>
            <w:iCs/>
            <w:lang w:val="pt-BR"/>
          </w:rPr>
          <w:t xml:space="preserve">observado na </w:t>
        </w:r>
      </w:ins>
      <w:ins w:id="868" w:author="Fernando Cesar Couto Rodrigues" w:date="2020-05-16T11:33:00Z">
        <w:r w:rsidR="00FE4A2B">
          <w:rPr>
            <w:iCs/>
            <w:lang w:val="pt-BR"/>
          </w:rPr>
          <w:t>seção 6.6.2</w:t>
        </w:r>
        <w:r w:rsidR="0066341B">
          <w:rPr>
            <w:iCs/>
            <w:lang w:val="pt-BR"/>
          </w:rPr>
          <w:t xml:space="preserve">, </w:t>
        </w:r>
      </w:ins>
      <w:ins w:id="869" w:author="Fernando Cesar Couto Rodrigues" w:date="2020-05-16T11:28:00Z">
        <w:r w:rsidR="00BF13F3">
          <w:rPr>
            <w:iCs/>
            <w:lang w:val="pt-BR"/>
          </w:rPr>
          <w:t xml:space="preserve">pág. </w:t>
        </w:r>
        <w:r w:rsidR="008B5F8D">
          <w:rPr>
            <w:iCs/>
            <w:lang w:val="pt-BR"/>
          </w:rPr>
          <w:t xml:space="preserve">208 </w:t>
        </w:r>
      </w:ins>
      <w:ins w:id="870" w:author="Fernando Cesar Couto Rodrigues" w:date="2020-05-16T11:29:00Z">
        <w:r w:rsidR="004F48B6">
          <w:rPr>
            <w:iCs/>
            <w:lang w:val="pt-BR"/>
          </w:rPr>
          <w:t>do livro-texto.</w:t>
        </w:r>
      </w:ins>
      <w:ins w:id="871" w:author="Fernando Cesar Couto Rodrigues" w:date="2020-05-16T11:33:00Z">
        <w:r w:rsidR="0066341B">
          <w:rPr>
            <w:iCs/>
            <w:lang w:val="pt-BR"/>
          </w:rPr>
          <w:t xml:space="preserve"> </w:t>
        </w:r>
      </w:ins>
      <w:ins w:id="872" w:author="Fernando Cesar Couto Rodrigues" w:date="2020-05-16T12:02:00Z">
        <w:r w:rsidR="001F3E67">
          <w:rPr>
            <w:iCs/>
            <w:lang w:val="pt-BR"/>
          </w:rPr>
          <w:t xml:space="preserve">Mas como </w:t>
        </w:r>
      </w:ins>
      <w:ins w:id="873" w:author="Fernando Cesar Couto Rodrigues" w:date="2020-05-16T12:03:00Z">
        <w:r w:rsidR="00882EB5">
          <w:rPr>
            <w:iCs/>
            <w:lang w:val="pt-BR"/>
          </w:rPr>
          <w:t>estamos utilizando um simulador</w:t>
        </w:r>
        <w:r w:rsidR="00A33446">
          <w:rPr>
            <w:iCs/>
            <w:lang w:val="pt-BR"/>
          </w:rPr>
          <w:t xml:space="preserve">, é possível </w:t>
        </w:r>
      </w:ins>
      <w:ins w:id="874" w:author="Fernando Cesar Couto Rodrigues" w:date="2020-05-16T12:04:00Z">
        <w:r w:rsidR="00A26C69">
          <w:rPr>
            <w:iCs/>
            <w:lang w:val="pt-BR"/>
          </w:rPr>
          <w:t xml:space="preserve">ajustar alguns parâmetros e </w:t>
        </w:r>
        <w:r w:rsidR="00062F4B">
          <w:rPr>
            <w:iCs/>
            <w:lang w:val="pt-BR"/>
          </w:rPr>
          <w:t>observar o comporta</w:t>
        </w:r>
      </w:ins>
      <w:ins w:id="875" w:author="Fernando Cesar Couto Rodrigues" w:date="2020-05-16T12:05:00Z">
        <w:r w:rsidR="00062F4B">
          <w:rPr>
            <w:iCs/>
            <w:lang w:val="pt-BR"/>
          </w:rPr>
          <w:t>mento teórico do circuito.</w:t>
        </w:r>
      </w:ins>
      <w:ins w:id="876" w:author="Fernando Cesar Couto Rodrigues" w:date="2020-05-16T12:10:00Z">
        <w:r w:rsidR="001C4C34">
          <w:rPr>
            <w:iCs/>
            <w:lang w:val="pt-BR"/>
          </w:rPr>
          <w:br/>
        </w:r>
      </w:ins>
      <w:ins w:id="877" w:author="Fernando Cesar Couto Rodrigues" w:date="2020-05-16T12:05:00Z">
        <w:r w:rsidR="00C803BA">
          <w:rPr>
            <w:iCs/>
            <w:lang w:val="pt-BR"/>
          </w:rPr>
          <w:t>O primeiro cuidado é com a tensão máxima na saída</w:t>
        </w:r>
      </w:ins>
      <w:ins w:id="878" w:author="Fernando Cesar Couto Rodrigues" w:date="2020-05-16T12:06:00Z">
        <w:r w:rsidR="00D962BE">
          <w:rPr>
            <w:iCs/>
            <w:lang w:val="pt-BR"/>
          </w:rPr>
          <w:t xml:space="preserve">, que deve estar entre os valores </w:t>
        </w:r>
        <w:r w:rsidR="005211B3">
          <w:rPr>
            <w:iCs/>
            <w:lang w:val="pt-BR"/>
          </w:rPr>
          <w:t xml:space="preserve">definidos em </w:t>
        </w:r>
      </w:ins>
      <w:ins w:id="879" w:author="Fernando Cesar Couto Rodrigues" w:date="2020-05-16T12:07:00Z">
        <w:r w:rsidR="00DE1879" w:rsidRPr="000703AF">
          <w:rPr>
            <w:b/>
            <w:bCs/>
            <w:iCs/>
            <w:lang w:val="pt-BR"/>
            <w:rPrChange w:id="880" w:author="Fernando Cesar Couto Rodrigues" w:date="2020-05-16T12:08:00Z">
              <w:rPr>
                <w:iCs/>
                <w:lang w:val="pt-BR"/>
              </w:rPr>
            </w:rPrChange>
          </w:rPr>
          <w:t>Vomp</w:t>
        </w:r>
        <w:r w:rsidR="000703AF">
          <w:rPr>
            <w:iCs/>
            <w:lang w:val="pt-BR"/>
          </w:rPr>
          <w:t xml:space="preserve"> e </w:t>
        </w:r>
      </w:ins>
      <w:ins w:id="881" w:author="Fernando Cesar Couto Rodrigues" w:date="2020-05-16T12:06:00Z">
        <w:r w:rsidR="00D962BE">
          <w:rPr>
            <w:iCs/>
            <w:lang w:val="pt-BR"/>
          </w:rPr>
          <w:t xml:space="preserve"> </w:t>
        </w:r>
      </w:ins>
      <w:ins w:id="882" w:author="Fernando Cesar Couto Rodrigues" w:date="2020-05-16T12:08:00Z">
        <w:r w:rsidR="000703AF" w:rsidRPr="00042813">
          <w:rPr>
            <w:b/>
            <w:bCs/>
            <w:iCs/>
            <w:lang w:val="pt-BR"/>
            <w:rPrChange w:id="883" w:author="Fernando Cesar Couto Rodrigues" w:date="2020-05-16T12:08:00Z">
              <w:rPr>
                <w:iCs/>
                <w:lang w:val="pt-BR"/>
              </w:rPr>
            </w:rPrChange>
          </w:rPr>
          <w:t>Vomn</w:t>
        </w:r>
        <w:r w:rsidR="000703AF">
          <w:rPr>
            <w:iCs/>
            <w:lang w:val="pt-BR"/>
          </w:rPr>
          <w:t xml:space="preserve"> </w:t>
        </w:r>
      </w:ins>
      <w:ins w:id="884" w:author="Fernando Cesar Couto Rodrigues" w:date="2020-05-16T12:15:00Z">
        <w:r w:rsidR="004643BA">
          <w:rPr>
            <w:iCs/>
            <w:lang w:val="pt-BR"/>
          </w:rPr>
          <w:t xml:space="preserve">, </w:t>
        </w:r>
      </w:ins>
      <w:ins w:id="885" w:author="Fernando Cesar Couto Rodrigues" w:date="2020-05-16T12:09:00Z">
        <w:r w:rsidR="00406954">
          <w:rPr>
            <w:iCs/>
            <w:lang w:val="pt-BR"/>
          </w:rPr>
          <w:t xml:space="preserve">ajustáveis no modelo </w:t>
        </w:r>
        <w:r w:rsidR="009D0143">
          <w:rPr>
            <w:iCs/>
            <w:lang w:val="pt-BR"/>
          </w:rPr>
          <w:t xml:space="preserve">do OPAMP </w:t>
        </w:r>
        <w:r w:rsidR="00406954">
          <w:rPr>
            <w:iCs/>
            <w:lang w:val="pt-BR"/>
          </w:rPr>
          <w:t>3T_VIRTUAL</w:t>
        </w:r>
      </w:ins>
      <w:ins w:id="886" w:author="Fernando Cesar Couto Rodrigues" w:date="2020-05-16T12:20:00Z">
        <w:r w:rsidR="00B66AB2">
          <w:rPr>
            <w:iCs/>
            <w:lang w:val="pt-BR"/>
          </w:rPr>
          <w:t xml:space="preserve"> (</w:t>
        </w:r>
      </w:ins>
      <w:ins w:id="887" w:author="Fernando Cesar Couto Rodrigues" w:date="2020-05-16T12:09:00Z">
        <w:r w:rsidR="009D0143">
          <w:rPr>
            <w:iCs/>
            <w:lang w:val="pt-BR"/>
          </w:rPr>
          <w:t xml:space="preserve">o mais simples e que </w:t>
        </w:r>
      </w:ins>
      <w:ins w:id="888" w:author="Fernando Cesar Couto Rodrigues" w:date="2020-05-16T12:10:00Z">
        <w:r w:rsidR="009D0143">
          <w:rPr>
            <w:iCs/>
            <w:lang w:val="pt-BR"/>
          </w:rPr>
          <w:t>deve ser utilizado</w:t>
        </w:r>
        <w:r w:rsidR="006C1B0C">
          <w:rPr>
            <w:iCs/>
            <w:lang w:val="pt-BR"/>
          </w:rPr>
          <w:t xml:space="preserve"> para esse trabalho</w:t>
        </w:r>
      </w:ins>
      <w:ins w:id="889" w:author="Fernando Cesar Couto Rodrigues" w:date="2020-05-16T12:20:00Z">
        <w:r w:rsidR="00B66AB2">
          <w:rPr>
            <w:iCs/>
            <w:lang w:val="pt-BR"/>
          </w:rPr>
          <w:t>)</w:t>
        </w:r>
      </w:ins>
      <w:ins w:id="890" w:author="Fernando Cesar Couto Rodrigues" w:date="2020-05-16T12:10:00Z">
        <w:r w:rsidR="006C1B0C">
          <w:rPr>
            <w:iCs/>
            <w:lang w:val="pt-BR"/>
          </w:rPr>
          <w:t xml:space="preserve">. </w:t>
        </w:r>
      </w:ins>
      <w:ins w:id="891" w:author="Fernando Cesar Couto Rodrigues" w:date="2020-05-16T12:09:00Z">
        <w:r w:rsidR="00406954">
          <w:rPr>
            <w:iCs/>
            <w:lang w:val="pt-BR"/>
          </w:rPr>
          <w:t xml:space="preserve"> </w:t>
        </w:r>
      </w:ins>
      <w:ins w:id="892" w:author="Fernando Cesar Couto Rodrigues" w:date="2020-05-16T12:11:00Z">
        <w:r w:rsidR="00F20BC4">
          <w:rPr>
            <w:iCs/>
            <w:lang w:val="pt-BR"/>
          </w:rPr>
          <w:t>Se a taxa de variação na entrada é muito alta, é esperad</w:t>
        </w:r>
        <w:r w:rsidR="00616767">
          <w:rPr>
            <w:iCs/>
            <w:lang w:val="pt-BR"/>
          </w:rPr>
          <w:t>a a chamada “satura</w:t>
        </w:r>
      </w:ins>
      <w:ins w:id="893" w:author="Fernando Cesar Couto Rodrigues" w:date="2020-05-16T12:12:00Z">
        <w:r w:rsidR="00616767">
          <w:rPr>
            <w:iCs/>
            <w:lang w:val="pt-BR"/>
          </w:rPr>
          <w:t>ção” do OPAMP</w:t>
        </w:r>
        <w:r w:rsidR="00716305">
          <w:rPr>
            <w:iCs/>
            <w:lang w:val="pt-BR"/>
          </w:rPr>
          <w:t xml:space="preserve">, </w:t>
        </w:r>
        <w:r w:rsidR="00160230">
          <w:rPr>
            <w:iCs/>
            <w:lang w:val="pt-BR"/>
          </w:rPr>
          <w:t>r</w:t>
        </w:r>
      </w:ins>
      <w:ins w:id="894" w:author="Fernando Cesar Couto Rodrigues" w:date="2020-05-16T12:13:00Z">
        <w:r w:rsidR="00160230">
          <w:rPr>
            <w:iCs/>
            <w:lang w:val="pt-BR"/>
          </w:rPr>
          <w:t xml:space="preserve">egião </w:t>
        </w:r>
        <w:r w:rsidR="0010682A">
          <w:rPr>
            <w:iCs/>
            <w:lang w:val="pt-BR"/>
          </w:rPr>
          <w:t xml:space="preserve">de operação </w:t>
        </w:r>
        <w:r w:rsidR="00160230">
          <w:rPr>
            <w:iCs/>
            <w:lang w:val="pt-BR"/>
          </w:rPr>
          <w:t xml:space="preserve">não-linear </w:t>
        </w:r>
        <w:r w:rsidR="00E83534">
          <w:rPr>
            <w:iCs/>
            <w:lang w:val="pt-BR"/>
          </w:rPr>
          <w:t xml:space="preserve">na </w:t>
        </w:r>
      </w:ins>
      <w:ins w:id="895" w:author="Fernando Cesar Couto Rodrigues" w:date="2020-05-16T12:14:00Z">
        <w:r w:rsidR="00E83534">
          <w:rPr>
            <w:iCs/>
            <w:lang w:val="pt-BR"/>
          </w:rPr>
          <w:t xml:space="preserve">qual a saída só assume um dos valores definidos em </w:t>
        </w:r>
        <w:bookmarkStart w:id="896" w:name="OLE_LINK9"/>
        <w:bookmarkStart w:id="897" w:name="OLE_LINK10"/>
        <w:r w:rsidR="00E83534">
          <w:rPr>
            <w:iCs/>
            <w:lang w:val="pt-BR"/>
          </w:rPr>
          <w:t>Vomp</w:t>
        </w:r>
        <w:r w:rsidR="004643BA">
          <w:rPr>
            <w:iCs/>
            <w:lang w:val="pt-BR"/>
          </w:rPr>
          <w:t>/Vomn</w:t>
        </w:r>
        <w:bookmarkEnd w:id="896"/>
        <w:bookmarkEnd w:id="897"/>
        <w:r w:rsidR="004643BA">
          <w:rPr>
            <w:iCs/>
            <w:lang w:val="pt-BR"/>
          </w:rPr>
          <w:t xml:space="preserve">. </w:t>
        </w:r>
      </w:ins>
      <w:ins w:id="898" w:author="Fernando Cesar Couto Rodrigues" w:date="2020-05-16T12:15:00Z">
        <w:r w:rsidR="00B43B2A">
          <w:rPr>
            <w:iCs/>
            <w:lang w:val="pt-BR"/>
          </w:rPr>
          <w:t>Pode ocorrer</w:t>
        </w:r>
      </w:ins>
      <w:ins w:id="899" w:author="Fernando Cesar Couto Rodrigues" w:date="2020-05-16T12:21:00Z">
        <w:r w:rsidR="006C2494">
          <w:rPr>
            <w:iCs/>
            <w:lang w:val="pt-BR"/>
          </w:rPr>
          <w:t>,</w:t>
        </w:r>
      </w:ins>
      <w:ins w:id="900" w:author="Fernando Cesar Couto Rodrigues" w:date="2020-05-16T12:15:00Z">
        <w:r w:rsidR="00B43B2A">
          <w:rPr>
            <w:iCs/>
            <w:lang w:val="pt-BR"/>
          </w:rPr>
          <w:t xml:space="preserve"> </w:t>
        </w:r>
        <w:r w:rsidR="005108CC">
          <w:rPr>
            <w:iCs/>
            <w:lang w:val="pt-BR"/>
          </w:rPr>
          <w:t>portanto</w:t>
        </w:r>
      </w:ins>
      <w:ins w:id="901" w:author="Fernando Cesar Couto Rodrigues" w:date="2020-05-16T12:21:00Z">
        <w:r w:rsidR="006C2494">
          <w:rPr>
            <w:iCs/>
            <w:lang w:val="pt-BR"/>
          </w:rPr>
          <w:t>,</w:t>
        </w:r>
      </w:ins>
      <w:ins w:id="902" w:author="Fernando Cesar Couto Rodrigues" w:date="2020-05-16T12:15:00Z">
        <w:r w:rsidR="005108CC">
          <w:rPr>
            <w:iCs/>
            <w:lang w:val="pt-BR"/>
          </w:rPr>
          <w:t xml:space="preserve"> uma </w:t>
        </w:r>
      </w:ins>
      <w:ins w:id="903" w:author="Fernando Cesar Couto Rodrigues" w:date="2020-05-16T12:16:00Z">
        <w:r w:rsidR="005108CC">
          <w:rPr>
            <w:iCs/>
            <w:lang w:val="pt-BR"/>
          </w:rPr>
          <w:t xml:space="preserve">falsa conclusão </w:t>
        </w:r>
      </w:ins>
      <w:ins w:id="904" w:author="Fernando Cesar Couto Rodrigues" w:date="2020-05-16T12:17:00Z">
        <w:r w:rsidR="00A425A8">
          <w:rPr>
            <w:iCs/>
            <w:lang w:val="pt-BR"/>
          </w:rPr>
          <w:t xml:space="preserve">de </w:t>
        </w:r>
      </w:ins>
      <w:ins w:id="905" w:author="Fernando Cesar Couto Rodrigues" w:date="2020-05-16T12:16:00Z">
        <w:r w:rsidR="005108CC">
          <w:rPr>
            <w:iCs/>
            <w:lang w:val="pt-BR"/>
          </w:rPr>
          <w:t xml:space="preserve">que </w:t>
        </w:r>
        <w:r w:rsidR="008C33E0">
          <w:rPr>
            <w:iCs/>
            <w:lang w:val="pt-BR"/>
          </w:rPr>
          <w:t xml:space="preserve">o diferenciador está </w:t>
        </w:r>
      </w:ins>
      <w:ins w:id="906" w:author="Fernando Cesar Couto Rodrigues" w:date="2020-05-16T12:17:00Z">
        <w:r w:rsidR="00A425A8">
          <w:rPr>
            <w:iCs/>
            <w:lang w:val="pt-BR"/>
          </w:rPr>
          <w:t>funcionando</w:t>
        </w:r>
      </w:ins>
      <w:ins w:id="907" w:author="Fernando Cesar Couto Rodrigues" w:date="2020-05-16T12:18:00Z">
        <w:r w:rsidR="001F4A03">
          <w:rPr>
            <w:iCs/>
            <w:lang w:val="pt-BR"/>
          </w:rPr>
          <w:t xml:space="preserve"> se a saída esperada oscila entre dois valores constantes, como é o caso do </w:t>
        </w:r>
      </w:ins>
      <w:bookmarkStart w:id="908" w:name="OLE_LINK11"/>
      <w:bookmarkStart w:id="909" w:name="OLE_LINK12"/>
      <w:ins w:id="910" w:author="Fernando Cesar Couto Rodrigues" w:date="2020-05-16T12:19:00Z">
        <w:r w:rsidR="00F13DBF">
          <w:rPr>
            <w:iCs/>
            <w:lang w:val="pt-BR"/>
          </w:rPr>
          <w:t xml:space="preserve">exemplo 6.14 </w:t>
        </w:r>
        <w:bookmarkEnd w:id="908"/>
        <w:bookmarkEnd w:id="909"/>
        <w:r w:rsidR="00F13DBF">
          <w:rPr>
            <w:iCs/>
            <w:lang w:val="pt-BR"/>
          </w:rPr>
          <w:t>(pág. 209 do livro-texto)</w:t>
        </w:r>
        <w:r w:rsidR="001A33A6">
          <w:rPr>
            <w:iCs/>
            <w:lang w:val="pt-BR"/>
          </w:rPr>
          <w:t xml:space="preserve">. </w:t>
        </w:r>
        <w:r w:rsidR="00F13DBF">
          <w:rPr>
            <w:iCs/>
            <w:lang w:val="pt-BR"/>
          </w:rPr>
          <w:t xml:space="preserve"> </w:t>
        </w:r>
      </w:ins>
      <w:ins w:id="911" w:author="Fernando Cesar Couto Rodrigues" w:date="2020-05-16T12:22:00Z">
        <w:r w:rsidR="00F227C4">
          <w:rPr>
            <w:iCs/>
            <w:lang w:val="pt-BR"/>
          </w:rPr>
          <w:t xml:space="preserve">Além de ajustar </w:t>
        </w:r>
        <w:r w:rsidR="00825F7A">
          <w:rPr>
            <w:iCs/>
            <w:lang w:val="pt-BR"/>
          </w:rPr>
          <w:t xml:space="preserve">os valores de </w:t>
        </w:r>
      </w:ins>
      <w:ins w:id="912" w:author="Fernando Cesar Couto Rodrigues" w:date="2020-05-16T12:23:00Z">
        <w:r w:rsidR="00825F7A">
          <w:rPr>
            <w:iCs/>
            <w:lang w:val="pt-BR"/>
          </w:rPr>
          <w:t>Vomp/Vomn</w:t>
        </w:r>
        <w:r w:rsidR="00825F7A">
          <w:rPr>
            <w:iCs/>
            <w:lang w:val="pt-BR"/>
          </w:rPr>
          <w:t xml:space="preserve">  para evitar a saturação, também podemos</w:t>
        </w:r>
      </w:ins>
      <w:ins w:id="913" w:author="Fernando Cesar Couto Rodrigues" w:date="2020-05-16T12:24:00Z">
        <w:r w:rsidR="00636E8B">
          <w:rPr>
            <w:iCs/>
            <w:lang w:val="pt-BR"/>
          </w:rPr>
          <w:t>:</w:t>
        </w:r>
      </w:ins>
    </w:p>
    <w:p w14:paraId="1B955A4A" w14:textId="7F26AE6C" w:rsidR="00A72647" w:rsidRDefault="00825F7A" w:rsidP="00736519">
      <w:pPr>
        <w:pStyle w:val="ListParagraph"/>
        <w:numPr>
          <w:ilvl w:val="1"/>
          <w:numId w:val="6"/>
        </w:numPr>
        <w:rPr>
          <w:ins w:id="914" w:author="Fernando Cesar Couto Rodrigues" w:date="2020-05-16T12:25:00Z"/>
          <w:iCs/>
          <w:lang w:val="pt-BR"/>
        </w:rPr>
      </w:pPr>
      <w:ins w:id="915" w:author="Fernando Cesar Couto Rodrigues" w:date="2020-05-16T12:23:00Z">
        <w:r>
          <w:rPr>
            <w:iCs/>
            <w:lang w:val="pt-BR"/>
          </w:rPr>
          <w:t xml:space="preserve"> reduz</w:t>
        </w:r>
        <w:r w:rsidR="004D5C6D">
          <w:rPr>
            <w:iCs/>
            <w:lang w:val="pt-BR"/>
          </w:rPr>
          <w:t xml:space="preserve">ir o valor de </w:t>
        </w:r>
      </w:ins>
      <w:ins w:id="916" w:author="Fernando Cesar Couto Rodrigues" w:date="2020-05-16T12:24:00Z">
        <w:r w:rsidR="004D5C6D">
          <w:rPr>
            <w:iCs/>
            <w:lang w:val="pt-BR"/>
          </w:rPr>
          <w:sym w:font="Symbol" w:char="F074"/>
        </w:r>
        <w:r w:rsidR="00636E8B">
          <w:rPr>
            <w:iCs/>
            <w:lang w:val="pt-BR"/>
          </w:rPr>
          <w:t>=</w:t>
        </w:r>
      </w:ins>
      <w:ins w:id="917" w:author="Fernando Cesar Couto Rodrigues" w:date="2020-05-16T12:23:00Z">
        <w:r w:rsidR="004D5C6D">
          <w:rPr>
            <w:iCs/>
            <w:lang w:val="pt-BR"/>
          </w:rPr>
          <w:t>RC</w:t>
        </w:r>
      </w:ins>
      <w:ins w:id="918" w:author="Fernando Cesar Couto Rodrigues" w:date="2020-05-16T12:25:00Z">
        <w:r w:rsidR="00A72647">
          <w:rPr>
            <w:iCs/>
            <w:lang w:val="pt-BR"/>
          </w:rPr>
          <w:t>;</w:t>
        </w:r>
      </w:ins>
      <w:ins w:id="919" w:author="Fernando Cesar Couto Rodrigues" w:date="2020-05-16T12:26:00Z">
        <w:r w:rsidR="003321C2">
          <w:rPr>
            <w:iCs/>
            <w:lang w:val="pt-BR"/>
          </w:rPr>
          <w:t xml:space="preserve"> e</w:t>
        </w:r>
      </w:ins>
      <w:ins w:id="920" w:author="Fernando Cesar Couto Rodrigues" w:date="2020-05-16T12:28:00Z">
        <w:r w:rsidR="00506080">
          <w:rPr>
            <w:iCs/>
            <w:lang w:val="pt-BR"/>
          </w:rPr>
          <w:t>/ou</w:t>
        </w:r>
      </w:ins>
    </w:p>
    <w:p w14:paraId="2BE96648" w14:textId="77777777" w:rsidR="00D86668" w:rsidRDefault="00DC4D78" w:rsidP="00D86668">
      <w:pPr>
        <w:pStyle w:val="ListParagraph"/>
        <w:numPr>
          <w:ilvl w:val="1"/>
          <w:numId w:val="6"/>
        </w:numPr>
        <w:rPr>
          <w:ins w:id="921" w:author="Fernando Cesar Couto Rodrigues" w:date="2020-05-16T12:28:00Z"/>
          <w:iCs/>
          <w:lang w:val="pt-BR"/>
        </w:rPr>
      </w:pPr>
      <w:ins w:id="922" w:author="Fernando Cesar Couto Rodrigues" w:date="2020-05-16T12:26:00Z">
        <w:r>
          <w:rPr>
            <w:iCs/>
            <w:lang w:val="pt-BR"/>
          </w:rPr>
          <w:t>r</w:t>
        </w:r>
      </w:ins>
      <w:ins w:id="923" w:author="Fernando Cesar Couto Rodrigues" w:date="2020-05-16T12:25:00Z">
        <w:r w:rsidR="00A72647">
          <w:rPr>
            <w:iCs/>
            <w:lang w:val="pt-BR"/>
          </w:rPr>
          <w:t xml:space="preserve">eduzir </w:t>
        </w:r>
      </w:ins>
      <w:ins w:id="924" w:author="Fernando Cesar Couto Rodrigues" w:date="2020-05-16T12:26:00Z">
        <w:r>
          <w:rPr>
            <w:iCs/>
            <w:lang w:val="pt-BR"/>
          </w:rPr>
          <w:t>a taxa de variação da tensão de entrada</w:t>
        </w:r>
        <w:r w:rsidR="003321C2">
          <w:rPr>
            <w:iCs/>
            <w:lang w:val="pt-BR"/>
          </w:rPr>
          <w:t xml:space="preserve">, </w:t>
        </w:r>
      </w:ins>
      <w:ins w:id="925" w:author="Fernando Cesar Couto Rodrigues" w:date="2020-05-16T12:27:00Z">
        <w:r w:rsidR="00B57BA3">
          <w:rPr>
            <w:iCs/>
            <w:lang w:val="pt-BR"/>
          </w:rPr>
          <w:t>reduzindo a amplitude ou aumentando o período</w:t>
        </w:r>
        <w:r w:rsidR="00481CD4">
          <w:rPr>
            <w:iCs/>
            <w:lang w:val="pt-BR"/>
          </w:rPr>
          <w:t>.</w:t>
        </w:r>
      </w:ins>
    </w:p>
    <w:p w14:paraId="12C4B10E" w14:textId="091394F5" w:rsidR="001D59E3" w:rsidRDefault="00506080" w:rsidP="00D86668">
      <w:pPr>
        <w:pStyle w:val="ListParagraph"/>
        <w:rPr>
          <w:ins w:id="926" w:author="Fernando Cesar Couto Rodrigues" w:date="2020-05-16T13:30:00Z"/>
          <w:iCs/>
          <w:lang w:val="pt-BR"/>
        </w:rPr>
      </w:pPr>
      <w:ins w:id="927" w:author="Fernando Cesar Couto Rodrigues" w:date="2020-05-16T12:28:00Z">
        <w:r>
          <w:rPr>
            <w:iCs/>
            <w:lang w:val="pt-BR"/>
          </w:rPr>
          <w:t>Al</w:t>
        </w:r>
      </w:ins>
      <w:ins w:id="928" w:author="Fernando Cesar Couto Rodrigues" w:date="2020-05-16T12:29:00Z">
        <w:r>
          <w:rPr>
            <w:iCs/>
            <w:lang w:val="pt-BR"/>
          </w:rPr>
          <w:t>gumas vezes uma rápida satura</w:t>
        </w:r>
        <w:r w:rsidR="00470497">
          <w:rPr>
            <w:iCs/>
            <w:lang w:val="pt-BR"/>
          </w:rPr>
          <w:t xml:space="preserve">ção não pode ser evitada e não </w:t>
        </w:r>
      </w:ins>
      <w:ins w:id="929" w:author="Fernando Cesar Couto Rodrigues" w:date="2020-05-16T12:30:00Z">
        <w:r w:rsidR="00ED5FF6">
          <w:rPr>
            <w:iCs/>
            <w:lang w:val="pt-BR"/>
          </w:rPr>
          <w:t xml:space="preserve">constitui um </w:t>
        </w:r>
      </w:ins>
      <w:ins w:id="930" w:author="Fernando Cesar Couto Rodrigues" w:date="2020-05-16T12:29:00Z">
        <w:r w:rsidR="00470497">
          <w:rPr>
            <w:iCs/>
            <w:lang w:val="pt-BR"/>
          </w:rPr>
          <w:t xml:space="preserve">problema, como </w:t>
        </w:r>
      </w:ins>
      <w:ins w:id="931" w:author="Fernando Cesar Couto Rodrigues" w:date="2020-05-16T12:30:00Z">
        <w:r w:rsidR="00B82B22">
          <w:rPr>
            <w:iCs/>
            <w:lang w:val="pt-BR"/>
          </w:rPr>
          <w:t>numa subida ou descida de um pulso (</w:t>
        </w:r>
      </w:ins>
      <w:ins w:id="932" w:author="Fernando Cesar Couto Rodrigues" w:date="2020-05-16T12:31:00Z">
        <w:r w:rsidR="007726B2">
          <w:rPr>
            <w:iCs/>
            <w:lang w:val="pt-BR"/>
          </w:rPr>
          <w:t>ve</w:t>
        </w:r>
      </w:ins>
      <w:ins w:id="933" w:author="Fernando Cesar Couto Rodrigues" w:date="2020-05-16T12:32:00Z">
        <w:r w:rsidR="007726B2">
          <w:rPr>
            <w:iCs/>
            <w:lang w:val="pt-BR"/>
          </w:rPr>
          <w:t xml:space="preserve">ja acima a </w:t>
        </w:r>
      </w:ins>
      <w:ins w:id="934" w:author="Fernando Cesar Couto Rodrigues" w:date="2020-05-16T12:30:00Z">
        <w:r w:rsidR="00B82B22">
          <w:rPr>
            <w:iCs/>
            <w:lang w:val="pt-BR"/>
          </w:rPr>
          <w:t>função degr</w:t>
        </w:r>
      </w:ins>
      <w:ins w:id="935" w:author="Fernando Cesar Couto Rodrigues" w:date="2020-05-16T12:31:00Z">
        <w:r w:rsidR="00B82B22">
          <w:rPr>
            <w:iCs/>
            <w:lang w:val="pt-BR"/>
          </w:rPr>
          <w:t>au</w:t>
        </w:r>
        <w:r w:rsidR="00665ACA">
          <w:rPr>
            <w:iCs/>
            <w:lang w:val="pt-BR"/>
          </w:rPr>
          <w:t xml:space="preserve">, </w:t>
        </w:r>
        <w:r w:rsidR="007726B2">
          <w:rPr>
            <w:iCs/>
            <w:lang w:val="pt-BR"/>
          </w:rPr>
          <w:t>parâmetro</w:t>
        </w:r>
        <w:r w:rsidR="00665ACA">
          <w:rPr>
            <w:iCs/>
            <w:lang w:val="pt-BR"/>
          </w:rPr>
          <w:t xml:space="preserve"> TR</w:t>
        </w:r>
        <w:r w:rsidR="00B82B22">
          <w:rPr>
            <w:iCs/>
            <w:lang w:val="pt-BR"/>
          </w:rPr>
          <w:t>)</w:t>
        </w:r>
      </w:ins>
      <w:ins w:id="936" w:author="Fernando Cesar Couto Rodrigues" w:date="2020-05-16T12:32:00Z">
        <w:r w:rsidR="0067292A">
          <w:rPr>
            <w:iCs/>
            <w:lang w:val="pt-BR"/>
          </w:rPr>
          <w:t>.</w:t>
        </w:r>
      </w:ins>
      <w:ins w:id="937" w:author="Fernando Cesar Couto Rodrigues" w:date="2020-05-16T12:33:00Z">
        <w:r w:rsidR="00B316E1">
          <w:rPr>
            <w:iCs/>
            <w:lang w:val="pt-BR"/>
          </w:rPr>
          <w:br/>
        </w:r>
      </w:ins>
      <w:ins w:id="938" w:author="Fernando Cesar Couto Rodrigues" w:date="2020-05-16T12:34:00Z">
        <w:r w:rsidR="00CC44C5">
          <w:rPr>
            <w:iCs/>
            <w:lang w:val="pt-BR"/>
          </w:rPr>
          <w:t xml:space="preserve">O segundo problema </w:t>
        </w:r>
        <w:r w:rsidR="00F3263E">
          <w:rPr>
            <w:iCs/>
            <w:lang w:val="pt-BR"/>
          </w:rPr>
          <w:t>ocorre quando a</w:t>
        </w:r>
      </w:ins>
      <w:ins w:id="939" w:author="Fernando Cesar Couto Rodrigues" w:date="2020-05-16T12:33:00Z">
        <w:r w:rsidR="00B316E1">
          <w:rPr>
            <w:iCs/>
            <w:lang w:val="pt-BR"/>
          </w:rPr>
          <w:t xml:space="preserve"> </w:t>
        </w:r>
        <w:r w:rsidR="00B316E1" w:rsidRPr="000352A3">
          <w:rPr>
            <w:i/>
            <w:lang w:val="pt-BR"/>
            <w:rPrChange w:id="940" w:author="Fernando Cesar Couto Rodrigues" w:date="2020-05-16T13:13:00Z">
              <w:rPr>
                <w:iCs/>
                <w:lang w:val="pt-BR"/>
              </w:rPr>
            </w:rPrChange>
          </w:rPr>
          <w:t xml:space="preserve">segunda derivada </w:t>
        </w:r>
      </w:ins>
      <w:ins w:id="941" w:author="Fernando Cesar Couto Rodrigues" w:date="2020-05-16T12:34:00Z">
        <w:r w:rsidR="00F3263E" w:rsidRPr="000352A3">
          <w:rPr>
            <w:i/>
            <w:lang w:val="pt-BR"/>
            <w:rPrChange w:id="942" w:author="Fernando Cesar Couto Rodrigues" w:date="2020-05-16T13:13:00Z">
              <w:rPr>
                <w:iCs/>
                <w:lang w:val="pt-BR"/>
              </w:rPr>
            </w:rPrChange>
          </w:rPr>
          <w:t>da fun</w:t>
        </w:r>
      </w:ins>
      <w:ins w:id="943" w:author="Fernando Cesar Couto Rodrigues" w:date="2020-05-16T12:35:00Z">
        <w:r w:rsidR="00F3263E" w:rsidRPr="000352A3">
          <w:rPr>
            <w:i/>
            <w:lang w:val="pt-BR"/>
            <w:rPrChange w:id="944" w:author="Fernando Cesar Couto Rodrigues" w:date="2020-05-16T13:13:00Z">
              <w:rPr>
                <w:iCs/>
                <w:lang w:val="pt-BR"/>
              </w:rPr>
            </w:rPrChange>
          </w:rPr>
          <w:t xml:space="preserve">ção </w:t>
        </w:r>
      </w:ins>
      <w:ins w:id="945" w:author="Fernando Cesar Couto Rodrigues" w:date="2020-05-16T12:34:00Z">
        <w:r w:rsidR="00F3263E" w:rsidRPr="000352A3">
          <w:rPr>
            <w:i/>
            <w:lang w:val="pt-BR"/>
            <w:rPrChange w:id="946" w:author="Fernando Cesar Couto Rodrigues" w:date="2020-05-16T13:13:00Z">
              <w:rPr>
                <w:iCs/>
                <w:lang w:val="pt-BR"/>
              </w:rPr>
            </w:rPrChange>
          </w:rPr>
          <w:t>é</w:t>
        </w:r>
      </w:ins>
      <w:ins w:id="947" w:author="Fernando Cesar Couto Rodrigues" w:date="2020-05-16T12:29:00Z">
        <w:r w:rsidR="00470497" w:rsidRPr="000352A3">
          <w:rPr>
            <w:i/>
            <w:lang w:val="pt-BR"/>
            <w:rPrChange w:id="948" w:author="Fernando Cesar Couto Rodrigues" w:date="2020-05-16T13:13:00Z">
              <w:rPr>
                <w:iCs/>
                <w:lang w:val="pt-BR"/>
              </w:rPr>
            </w:rPrChange>
          </w:rPr>
          <w:t xml:space="preserve"> </w:t>
        </w:r>
      </w:ins>
      <w:ins w:id="949" w:author="Fernando Cesar Couto Rodrigues" w:date="2020-05-16T12:33:00Z">
        <w:r w:rsidR="00B316E1" w:rsidRPr="000352A3">
          <w:rPr>
            <w:i/>
            <w:lang w:val="pt-BR"/>
            <w:rPrChange w:id="950" w:author="Fernando Cesar Couto Rodrigues" w:date="2020-05-16T13:13:00Z">
              <w:rPr>
                <w:iCs/>
                <w:lang w:val="pt-BR"/>
              </w:rPr>
            </w:rPrChange>
          </w:rPr>
          <w:t>diferente de zero</w:t>
        </w:r>
      </w:ins>
      <w:ins w:id="951" w:author="Fernando Cesar Couto Rodrigues" w:date="2020-05-16T12:35:00Z">
        <w:r w:rsidR="00D93800">
          <w:rPr>
            <w:iCs/>
            <w:lang w:val="pt-BR"/>
          </w:rPr>
          <w:t xml:space="preserve">, causando </w:t>
        </w:r>
      </w:ins>
      <w:ins w:id="952" w:author="Fernando Cesar Couto Rodrigues" w:date="2020-05-16T13:12:00Z">
        <w:r w:rsidR="001F4987">
          <w:rPr>
            <w:iCs/>
            <w:lang w:val="pt-BR"/>
          </w:rPr>
          <w:t>uma oscila</w:t>
        </w:r>
        <w:r w:rsidR="006146A8">
          <w:rPr>
            <w:iCs/>
            <w:lang w:val="pt-BR"/>
          </w:rPr>
          <w:t xml:space="preserve">ção indesejada na saída. </w:t>
        </w:r>
      </w:ins>
      <w:ins w:id="953" w:author="Fernando Cesar Couto Rodrigues" w:date="2020-05-16T13:13:00Z">
        <w:r w:rsidR="00451497">
          <w:rPr>
            <w:iCs/>
            <w:lang w:val="pt-BR"/>
          </w:rPr>
          <w:t>É</w:t>
        </w:r>
      </w:ins>
      <w:ins w:id="954" w:author="Fernando Cesar Couto Rodrigues" w:date="2020-05-16T11:55:00Z">
        <w:r w:rsidR="00013370" w:rsidRPr="00D86668">
          <w:rPr>
            <w:iCs/>
            <w:lang w:val="pt-BR"/>
            <w:rPrChange w:id="955" w:author="Fernando Cesar Couto Rodrigues" w:date="2020-05-16T12:28:00Z">
              <w:rPr>
                <w:lang w:val="pt-BR"/>
              </w:rPr>
            </w:rPrChange>
          </w:rPr>
          <w:t xml:space="preserve"> possível </w:t>
        </w:r>
      </w:ins>
      <w:ins w:id="956" w:author="Fernando Cesar Couto Rodrigues" w:date="2020-05-16T11:59:00Z">
        <w:r w:rsidR="00192002" w:rsidRPr="00D86668">
          <w:rPr>
            <w:iCs/>
            <w:lang w:val="pt-BR"/>
            <w:rPrChange w:id="957" w:author="Fernando Cesar Couto Rodrigues" w:date="2020-05-16T12:28:00Z">
              <w:rPr>
                <w:lang w:val="pt-BR"/>
              </w:rPr>
            </w:rPrChange>
          </w:rPr>
          <w:t>reduzir e</w:t>
        </w:r>
      </w:ins>
      <w:ins w:id="958" w:author="Fernando Cesar Couto Rodrigues" w:date="2020-05-16T12:00:00Z">
        <w:r w:rsidR="00192002" w:rsidRPr="00D86668">
          <w:rPr>
            <w:iCs/>
            <w:lang w:val="pt-BR"/>
            <w:rPrChange w:id="959" w:author="Fernando Cesar Couto Rodrigues" w:date="2020-05-16T12:28:00Z">
              <w:rPr>
                <w:lang w:val="pt-BR"/>
              </w:rPr>
            </w:rPrChange>
          </w:rPr>
          <w:t xml:space="preserve">, às vezes, </w:t>
        </w:r>
      </w:ins>
      <w:ins w:id="960" w:author="Fernando Cesar Couto Rodrigues" w:date="2020-05-16T11:59:00Z">
        <w:r w:rsidR="00192002" w:rsidRPr="00D86668">
          <w:rPr>
            <w:iCs/>
            <w:lang w:val="pt-BR"/>
            <w:rPrChange w:id="961" w:author="Fernando Cesar Couto Rodrigues" w:date="2020-05-16T12:28:00Z">
              <w:rPr>
                <w:lang w:val="pt-BR"/>
              </w:rPr>
            </w:rPrChange>
          </w:rPr>
          <w:t xml:space="preserve"> até elimin</w:t>
        </w:r>
      </w:ins>
      <w:ins w:id="962" w:author="Fernando Cesar Couto Rodrigues" w:date="2020-05-16T12:00:00Z">
        <w:r w:rsidR="00192002" w:rsidRPr="00D86668">
          <w:rPr>
            <w:iCs/>
            <w:lang w:val="pt-BR"/>
            <w:rPrChange w:id="963" w:author="Fernando Cesar Couto Rodrigues" w:date="2020-05-16T12:28:00Z">
              <w:rPr>
                <w:lang w:val="pt-BR"/>
              </w:rPr>
            </w:rPrChange>
          </w:rPr>
          <w:t>ar</w:t>
        </w:r>
      </w:ins>
      <w:ins w:id="964" w:author="Fernando Cesar Couto Rodrigues" w:date="2020-05-16T11:55:00Z">
        <w:r w:rsidR="00013370" w:rsidRPr="00D86668">
          <w:rPr>
            <w:iCs/>
            <w:lang w:val="pt-BR"/>
            <w:rPrChange w:id="965" w:author="Fernando Cesar Couto Rodrigues" w:date="2020-05-16T12:28:00Z">
              <w:rPr>
                <w:lang w:val="pt-BR"/>
              </w:rPr>
            </w:rPrChange>
          </w:rPr>
          <w:t xml:space="preserve"> </w:t>
        </w:r>
        <w:r w:rsidR="00862908" w:rsidRPr="00D86668">
          <w:rPr>
            <w:iCs/>
            <w:lang w:val="pt-BR"/>
            <w:rPrChange w:id="966" w:author="Fernando Cesar Couto Rodrigues" w:date="2020-05-16T12:28:00Z">
              <w:rPr>
                <w:lang w:val="pt-BR"/>
              </w:rPr>
            </w:rPrChange>
          </w:rPr>
          <w:t>as oscilações</w:t>
        </w:r>
      </w:ins>
      <w:ins w:id="967" w:author="Fernando Cesar Couto Rodrigues" w:date="2020-05-16T11:56:00Z">
        <w:r w:rsidR="00AF6F1C" w:rsidRPr="00D86668">
          <w:rPr>
            <w:iCs/>
            <w:lang w:val="pt-BR"/>
            <w:rPrChange w:id="968" w:author="Fernando Cesar Couto Rodrigues" w:date="2020-05-16T12:28:00Z">
              <w:rPr>
                <w:lang w:val="pt-BR"/>
              </w:rPr>
            </w:rPrChange>
          </w:rPr>
          <w:t xml:space="preserve"> indesejáveis</w:t>
        </w:r>
        <w:r w:rsidR="00427966" w:rsidRPr="00D86668">
          <w:rPr>
            <w:iCs/>
            <w:lang w:val="pt-BR"/>
            <w:rPrChange w:id="969" w:author="Fernando Cesar Couto Rodrigues" w:date="2020-05-16T12:28:00Z">
              <w:rPr>
                <w:lang w:val="pt-BR"/>
              </w:rPr>
            </w:rPrChange>
          </w:rPr>
          <w:t xml:space="preserve"> </w:t>
        </w:r>
      </w:ins>
      <w:ins w:id="970" w:author="Fernando Cesar Couto Rodrigues" w:date="2020-05-16T12:00:00Z">
        <w:r w:rsidR="006A0C74" w:rsidRPr="00D86668">
          <w:rPr>
            <w:iCs/>
            <w:lang w:val="pt-BR"/>
            <w:rPrChange w:id="971" w:author="Fernando Cesar Couto Rodrigues" w:date="2020-05-16T12:28:00Z">
              <w:rPr>
                <w:lang w:val="pt-BR"/>
              </w:rPr>
            </w:rPrChange>
          </w:rPr>
          <w:t>que ocorrem até</w:t>
        </w:r>
      </w:ins>
      <w:ins w:id="972" w:author="Fernando Cesar Couto Rodrigues" w:date="2020-05-16T11:56:00Z">
        <w:r w:rsidR="00427966" w:rsidRPr="00D86668">
          <w:rPr>
            <w:iCs/>
            <w:lang w:val="pt-BR"/>
            <w:rPrChange w:id="973" w:author="Fernando Cesar Couto Rodrigues" w:date="2020-05-16T12:28:00Z">
              <w:rPr>
                <w:lang w:val="pt-BR"/>
              </w:rPr>
            </w:rPrChange>
          </w:rPr>
          <w:t xml:space="preserve"> estabiliza</w:t>
        </w:r>
      </w:ins>
      <w:ins w:id="974" w:author="Fernando Cesar Couto Rodrigues" w:date="2020-05-16T12:00:00Z">
        <w:r w:rsidR="006A0C74" w:rsidRPr="00D86668">
          <w:rPr>
            <w:iCs/>
            <w:lang w:val="pt-BR"/>
            <w:rPrChange w:id="975" w:author="Fernando Cesar Couto Rodrigues" w:date="2020-05-16T12:28:00Z">
              <w:rPr>
                <w:lang w:val="pt-BR"/>
              </w:rPr>
            </w:rPrChange>
          </w:rPr>
          <w:t>ção</w:t>
        </w:r>
      </w:ins>
      <w:ins w:id="976" w:author="Fernando Cesar Couto Rodrigues" w:date="2020-05-16T11:56:00Z">
        <w:r w:rsidR="00427966" w:rsidRPr="00D86668">
          <w:rPr>
            <w:iCs/>
            <w:lang w:val="pt-BR"/>
            <w:rPrChange w:id="977" w:author="Fernando Cesar Couto Rodrigues" w:date="2020-05-16T12:28:00Z">
              <w:rPr>
                <w:lang w:val="pt-BR"/>
              </w:rPr>
            </w:rPrChange>
          </w:rPr>
          <w:t xml:space="preserve"> </w:t>
        </w:r>
      </w:ins>
      <w:ins w:id="978" w:author="Fernando Cesar Couto Rodrigues" w:date="2020-05-16T11:57:00Z">
        <w:r w:rsidR="008B6AE6" w:rsidRPr="00D86668">
          <w:rPr>
            <w:iCs/>
            <w:lang w:val="pt-BR"/>
            <w:rPrChange w:id="979" w:author="Fernando Cesar Couto Rodrigues" w:date="2020-05-16T12:28:00Z">
              <w:rPr>
                <w:lang w:val="pt-BR"/>
              </w:rPr>
            </w:rPrChange>
          </w:rPr>
          <w:t>no valor desejado na saída</w:t>
        </w:r>
      </w:ins>
      <w:ins w:id="980" w:author="Fernando Cesar Couto Rodrigues" w:date="2020-05-16T12:00:00Z">
        <w:r w:rsidR="006A0C74" w:rsidRPr="00D86668">
          <w:rPr>
            <w:iCs/>
            <w:lang w:val="pt-BR"/>
            <w:rPrChange w:id="981" w:author="Fernando Cesar Couto Rodrigues" w:date="2020-05-16T12:28:00Z">
              <w:rPr>
                <w:lang w:val="pt-BR"/>
              </w:rPr>
            </w:rPrChange>
          </w:rPr>
          <w:t xml:space="preserve"> (</w:t>
        </w:r>
      </w:ins>
      <w:ins w:id="982" w:author="Fernando Cesar Couto Rodrigues" w:date="2020-05-16T12:01:00Z">
        <w:r w:rsidR="006222D9" w:rsidRPr="00D86668">
          <w:rPr>
            <w:iCs/>
            <w:lang w:val="pt-BR"/>
            <w:rPrChange w:id="983" w:author="Fernando Cesar Couto Rodrigues" w:date="2020-05-16T12:28:00Z">
              <w:rPr>
                <w:lang w:val="pt-BR"/>
              </w:rPr>
            </w:rPrChange>
          </w:rPr>
          <w:t>taxa de variação do sinal de entrada)</w:t>
        </w:r>
      </w:ins>
      <w:ins w:id="984" w:author="Fernando Cesar Couto Rodrigues" w:date="2020-05-16T11:57:00Z">
        <w:r w:rsidR="008B6AE6" w:rsidRPr="00D86668">
          <w:rPr>
            <w:iCs/>
            <w:lang w:val="pt-BR"/>
            <w:rPrChange w:id="985" w:author="Fernando Cesar Couto Rodrigues" w:date="2020-05-16T12:28:00Z">
              <w:rPr>
                <w:lang w:val="pt-BR"/>
              </w:rPr>
            </w:rPrChange>
          </w:rPr>
          <w:t>.</w:t>
        </w:r>
        <w:r w:rsidR="00637E3F" w:rsidRPr="00D86668">
          <w:rPr>
            <w:iCs/>
            <w:lang w:val="pt-BR"/>
            <w:rPrChange w:id="986" w:author="Fernando Cesar Couto Rodrigues" w:date="2020-05-16T12:28:00Z">
              <w:rPr>
                <w:lang w:val="pt-BR"/>
              </w:rPr>
            </w:rPrChange>
          </w:rPr>
          <w:t xml:space="preserve"> </w:t>
        </w:r>
      </w:ins>
      <w:ins w:id="987" w:author="Fernando Cesar Couto Rodrigues" w:date="2020-05-16T11:58:00Z">
        <w:r w:rsidR="00637E3F" w:rsidRPr="00D86668">
          <w:rPr>
            <w:iCs/>
            <w:lang w:val="pt-BR"/>
            <w:rPrChange w:id="988" w:author="Fernando Cesar Couto Rodrigues" w:date="2020-05-16T12:28:00Z">
              <w:rPr>
                <w:lang w:val="pt-BR"/>
              </w:rPr>
            </w:rPrChange>
          </w:rPr>
          <w:t>Dentre mui</w:t>
        </w:r>
        <w:r w:rsidR="00377079" w:rsidRPr="00D86668">
          <w:rPr>
            <w:iCs/>
            <w:lang w:val="pt-BR"/>
            <w:rPrChange w:id="989" w:author="Fernando Cesar Couto Rodrigues" w:date="2020-05-16T12:28:00Z">
              <w:rPr>
                <w:lang w:val="pt-BR"/>
              </w:rPr>
            </w:rPrChange>
          </w:rPr>
          <w:t xml:space="preserve">tos ajustes possíveis, </w:t>
        </w:r>
        <w:r w:rsidR="00262360" w:rsidRPr="00D86668">
          <w:rPr>
            <w:iCs/>
            <w:lang w:val="pt-BR"/>
            <w:rPrChange w:id="990" w:author="Fernando Cesar Couto Rodrigues" w:date="2020-05-16T12:28:00Z">
              <w:rPr>
                <w:lang w:val="pt-BR"/>
              </w:rPr>
            </w:rPrChange>
          </w:rPr>
          <w:t>o</w:t>
        </w:r>
      </w:ins>
      <w:ins w:id="991" w:author="Fernando Cesar Couto Rodrigues" w:date="2020-05-16T13:13:00Z">
        <w:r w:rsidR="000352A3">
          <w:rPr>
            <w:iCs/>
            <w:lang w:val="pt-BR"/>
          </w:rPr>
          <w:t xml:space="preserve"> mais </w:t>
        </w:r>
      </w:ins>
      <w:ins w:id="992" w:author="Fernando Cesar Couto Rodrigues" w:date="2020-05-16T11:59:00Z">
        <w:r w:rsidR="00262360" w:rsidRPr="00D86668">
          <w:rPr>
            <w:iCs/>
            <w:lang w:val="pt-BR"/>
            <w:rPrChange w:id="993" w:author="Fernando Cesar Couto Rodrigues" w:date="2020-05-16T12:28:00Z">
              <w:rPr>
                <w:lang w:val="pt-BR"/>
              </w:rPr>
            </w:rPrChange>
          </w:rPr>
          <w:t>eficaz</w:t>
        </w:r>
      </w:ins>
      <w:ins w:id="994" w:author="Fernando Cesar Couto Rodrigues" w:date="2020-05-16T13:14:00Z">
        <w:r w:rsidR="006137D7">
          <w:rPr>
            <w:iCs/>
            <w:lang w:val="pt-BR"/>
          </w:rPr>
          <w:t xml:space="preserve"> em baixas freq</w:t>
        </w:r>
      </w:ins>
      <w:ins w:id="995" w:author="Fernando Cesar Couto Rodrigues" w:date="2020-05-16T13:22:00Z">
        <w:r w:rsidR="00FD06F5">
          <w:rPr>
            <w:iCs/>
            <w:lang w:val="pt-BR"/>
          </w:rPr>
          <w:t>u</w:t>
        </w:r>
      </w:ins>
      <w:ins w:id="996" w:author="Fernando Cesar Couto Rodrigues" w:date="2020-05-16T13:14:00Z">
        <w:r w:rsidR="006137D7">
          <w:rPr>
            <w:iCs/>
            <w:lang w:val="pt-BR"/>
          </w:rPr>
          <w:t xml:space="preserve">ências é simplesmente adicionar um </w:t>
        </w:r>
        <w:r w:rsidR="006137D7" w:rsidRPr="005F35F5">
          <w:rPr>
            <w:b/>
            <w:bCs/>
            <w:iCs/>
            <w:lang w:val="pt-BR"/>
            <w:rPrChange w:id="997" w:author="Fernando Cesar Couto Rodrigues" w:date="2020-05-16T13:28:00Z">
              <w:rPr>
                <w:iCs/>
                <w:lang w:val="pt-BR"/>
              </w:rPr>
            </w:rPrChange>
          </w:rPr>
          <w:t xml:space="preserve">resistor </w:t>
        </w:r>
        <w:r w:rsidR="00725C98" w:rsidRPr="005F35F5">
          <w:rPr>
            <w:b/>
            <w:bCs/>
            <w:iCs/>
            <w:lang w:val="pt-BR"/>
            <w:rPrChange w:id="998" w:author="Fernando Cesar Couto Rodrigues" w:date="2020-05-16T13:28:00Z">
              <w:rPr>
                <w:iCs/>
                <w:lang w:val="pt-BR"/>
              </w:rPr>
            </w:rPrChange>
          </w:rPr>
          <w:t>em série com a fonte de ten</w:t>
        </w:r>
      </w:ins>
      <w:ins w:id="999" w:author="Fernando Cesar Couto Rodrigues" w:date="2020-05-16T13:15:00Z">
        <w:r w:rsidR="00725C98" w:rsidRPr="005F35F5">
          <w:rPr>
            <w:b/>
            <w:bCs/>
            <w:iCs/>
            <w:lang w:val="pt-BR"/>
            <w:rPrChange w:id="1000" w:author="Fernando Cesar Couto Rodrigues" w:date="2020-05-16T13:28:00Z">
              <w:rPr>
                <w:iCs/>
                <w:lang w:val="pt-BR"/>
              </w:rPr>
            </w:rPrChange>
          </w:rPr>
          <w:t>são</w:t>
        </w:r>
      </w:ins>
      <w:ins w:id="1001" w:author="Fernando Cesar Couto Rodrigues" w:date="2020-05-16T12:01:00Z">
        <w:r w:rsidR="005E69E3" w:rsidRPr="00D86668">
          <w:rPr>
            <w:iCs/>
            <w:lang w:val="pt-BR"/>
            <w:rPrChange w:id="1002" w:author="Fernando Cesar Couto Rodrigues" w:date="2020-05-16T12:28:00Z">
              <w:rPr>
                <w:lang w:val="pt-BR"/>
              </w:rPr>
            </w:rPrChange>
          </w:rPr>
          <w:t>,</w:t>
        </w:r>
      </w:ins>
      <w:ins w:id="1003" w:author="Fernando Cesar Couto Rodrigues" w:date="2020-05-16T11:59:00Z">
        <w:r w:rsidR="00262360" w:rsidRPr="00D86668">
          <w:rPr>
            <w:iCs/>
            <w:lang w:val="pt-BR"/>
            <w:rPrChange w:id="1004" w:author="Fernando Cesar Couto Rodrigues" w:date="2020-05-16T12:28:00Z">
              <w:rPr>
                <w:lang w:val="pt-BR"/>
              </w:rPr>
            </w:rPrChange>
          </w:rPr>
          <w:t xml:space="preserve"> e </w:t>
        </w:r>
      </w:ins>
      <w:ins w:id="1005" w:author="Fernando Cesar Couto Rodrigues" w:date="2020-05-16T13:15:00Z">
        <w:r w:rsidR="00F908F2">
          <w:rPr>
            <w:iCs/>
            <w:lang w:val="pt-BR"/>
          </w:rPr>
          <w:t>variar seu valor até “suavizar” a transição</w:t>
        </w:r>
        <w:r w:rsidR="00387B5C">
          <w:rPr>
            <w:iCs/>
            <w:lang w:val="pt-BR"/>
          </w:rPr>
          <w:t xml:space="preserve">. </w:t>
        </w:r>
      </w:ins>
      <w:ins w:id="1006" w:author="Fernando Cesar Couto Rodrigues" w:date="2020-05-16T13:23:00Z">
        <w:r w:rsidR="00FE4081">
          <w:rPr>
            <w:iCs/>
            <w:lang w:val="pt-BR"/>
          </w:rPr>
          <w:t xml:space="preserve">No caso </w:t>
        </w:r>
        <w:r w:rsidR="00D77E6E">
          <w:rPr>
            <w:iCs/>
            <w:lang w:val="pt-BR"/>
          </w:rPr>
          <w:t xml:space="preserve">do </w:t>
        </w:r>
        <w:r w:rsidR="00D77E6E">
          <w:rPr>
            <w:iCs/>
            <w:lang w:val="pt-BR"/>
          </w:rPr>
          <w:t>exemplo 6.14</w:t>
        </w:r>
      </w:ins>
      <w:ins w:id="1007" w:author="Fernando Cesar Couto Rodrigues" w:date="2020-05-16T13:27:00Z">
        <w:r w:rsidR="005F35F5">
          <w:rPr>
            <w:iCs/>
            <w:lang w:val="pt-BR"/>
          </w:rPr>
          <w:t xml:space="preserve">, encontrei </w:t>
        </w:r>
        <w:r w:rsidR="00512033">
          <w:rPr>
            <w:iCs/>
            <w:lang w:val="pt-BR"/>
          </w:rPr>
          <w:t xml:space="preserve">o </w:t>
        </w:r>
      </w:ins>
      <w:ins w:id="1008" w:author="Fernando Cesar Couto Rodrigues" w:date="2020-05-16T13:16:00Z">
        <w:r w:rsidR="007105AF">
          <w:rPr>
            <w:iCs/>
            <w:lang w:val="pt-BR"/>
          </w:rPr>
          <w:t xml:space="preserve">valor </w:t>
        </w:r>
      </w:ins>
      <w:ins w:id="1009" w:author="Fernando Cesar Couto Rodrigues" w:date="2020-05-16T13:27:00Z">
        <w:r w:rsidR="005F35F5">
          <w:rPr>
            <w:iCs/>
            <w:lang w:val="pt-BR"/>
          </w:rPr>
          <w:t xml:space="preserve">ideal </w:t>
        </w:r>
      </w:ins>
      <w:ins w:id="1010" w:author="Fernando Cesar Couto Rodrigues" w:date="2020-05-16T13:16:00Z">
        <w:r w:rsidR="007105AF">
          <w:rPr>
            <w:iCs/>
            <w:lang w:val="pt-BR"/>
          </w:rPr>
          <w:t xml:space="preserve">dessa resistência </w:t>
        </w:r>
      </w:ins>
      <w:ins w:id="1011" w:author="Fernando Cesar Couto Rodrigues" w:date="2020-05-16T13:28:00Z">
        <w:r w:rsidR="005F35F5">
          <w:rPr>
            <w:iCs/>
            <w:lang w:val="pt-BR"/>
          </w:rPr>
          <w:t xml:space="preserve">em torno de </w:t>
        </w:r>
        <w:r w:rsidR="005F35F5" w:rsidRPr="00A43F29">
          <w:rPr>
            <w:b/>
            <w:bCs/>
            <w:iCs/>
            <w:lang w:val="pt-BR"/>
            <w:rPrChange w:id="1012" w:author="Fernando Cesar Couto Rodrigues" w:date="2020-05-16T14:14:00Z">
              <w:rPr>
                <w:iCs/>
                <w:lang w:val="pt-BR"/>
              </w:rPr>
            </w:rPrChange>
          </w:rPr>
          <w:t>50 ohms</w:t>
        </w:r>
        <w:r w:rsidR="005F35F5">
          <w:rPr>
            <w:iCs/>
            <w:lang w:val="pt-BR"/>
          </w:rPr>
          <w:t xml:space="preserve">. </w:t>
        </w:r>
        <w:r w:rsidR="003E5C29">
          <w:rPr>
            <w:iCs/>
            <w:lang w:val="pt-BR"/>
          </w:rPr>
          <w:t>Se a fonte é substituída p</w:t>
        </w:r>
      </w:ins>
      <w:ins w:id="1013" w:author="Fernando Cesar Couto Rodrigues" w:date="2020-05-16T13:29:00Z">
        <w:r w:rsidR="003E5C29">
          <w:rPr>
            <w:iCs/>
            <w:lang w:val="pt-BR"/>
          </w:rPr>
          <w:t>elo</w:t>
        </w:r>
      </w:ins>
      <w:ins w:id="1014" w:author="Fernando Cesar Couto Rodrigues" w:date="2020-05-16T13:28:00Z">
        <w:r w:rsidR="003E5C29">
          <w:rPr>
            <w:iCs/>
            <w:lang w:val="pt-BR"/>
          </w:rPr>
          <w:t xml:space="preserve"> pulso </w:t>
        </w:r>
      </w:ins>
      <w:ins w:id="1015" w:author="Fernando Cesar Couto Rodrigues" w:date="2020-05-16T13:29:00Z">
        <w:r w:rsidR="00451AD7">
          <w:rPr>
            <w:iCs/>
            <w:lang w:val="pt-BR"/>
          </w:rPr>
          <w:t xml:space="preserve">do P7.88 </w:t>
        </w:r>
      </w:ins>
      <w:ins w:id="1016" w:author="Fernando Cesar Couto Rodrigues" w:date="2020-05-16T13:32:00Z">
        <w:r w:rsidR="00794C6D">
          <w:rPr>
            <w:iCs/>
            <w:lang w:val="pt-BR"/>
          </w:rPr>
          <w:t xml:space="preserve">(mas com </w:t>
        </w:r>
        <w:r w:rsidR="00F829B0">
          <w:rPr>
            <w:iCs/>
            <w:lang w:val="pt-BR"/>
          </w:rPr>
          <w:t xml:space="preserve">os valores de R e C do Ex. 6.14 !) </w:t>
        </w:r>
      </w:ins>
      <w:ins w:id="1017" w:author="Fernando Cesar Couto Rodrigues" w:date="2020-05-16T13:28:00Z">
        <w:r w:rsidR="003E5C29">
          <w:rPr>
            <w:iCs/>
            <w:lang w:val="pt-BR"/>
          </w:rPr>
          <w:t>com TR=</w:t>
        </w:r>
      </w:ins>
      <w:ins w:id="1018" w:author="Fernando Cesar Couto Rodrigues" w:date="2020-05-16T13:29:00Z">
        <w:r w:rsidR="003E5C29">
          <w:rPr>
            <w:iCs/>
            <w:lang w:val="pt-BR"/>
          </w:rPr>
          <w:t>10ns</w:t>
        </w:r>
      </w:ins>
      <w:ins w:id="1019" w:author="Fernando Cesar Couto Rodrigues" w:date="2020-05-16T13:33:00Z">
        <w:r w:rsidR="00B8703C">
          <w:rPr>
            <w:iCs/>
            <w:lang w:val="pt-BR"/>
          </w:rPr>
          <w:t>, a oscilação aumenta bastante</w:t>
        </w:r>
      </w:ins>
      <w:ins w:id="1020" w:author="Fernando Cesar Couto Rodrigues" w:date="2020-05-16T13:34:00Z">
        <w:r w:rsidR="004F22F6">
          <w:rPr>
            <w:iCs/>
            <w:lang w:val="pt-BR"/>
          </w:rPr>
          <w:t xml:space="preserve"> e </w:t>
        </w:r>
      </w:ins>
      <w:ins w:id="1021" w:author="Fernando Cesar Couto Rodrigues" w:date="2020-05-16T14:13:00Z">
        <w:r w:rsidR="00A43F29">
          <w:rPr>
            <w:iCs/>
            <w:lang w:val="pt-BR"/>
          </w:rPr>
          <w:t xml:space="preserve">inevitavelmente </w:t>
        </w:r>
      </w:ins>
      <w:ins w:id="1022" w:author="Fernando Cesar Couto Rodrigues" w:date="2020-05-16T13:33:00Z">
        <w:r w:rsidR="004F22F6">
          <w:rPr>
            <w:iCs/>
            <w:lang w:val="pt-BR"/>
          </w:rPr>
          <w:t xml:space="preserve">o operacional vai </w:t>
        </w:r>
      </w:ins>
      <w:ins w:id="1023" w:author="Fernando Cesar Couto Rodrigues" w:date="2020-05-16T13:34:00Z">
        <w:r w:rsidR="004F22F6">
          <w:rPr>
            <w:iCs/>
            <w:lang w:val="pt-BR"/>
          </w:rPr>
          <w:t>sa</w:t>
        </w:r>
      </w:ins>
      <w:ins w:id="1024" w:author="Fernando Cesar Couto Rodrigues" w:date="2020-05-16T13:33:00Z">
        <w:r w:rsidR="004F22F6">
          <w:rPr>
            <w:iCs/>
            <w:lang w:val="pt-BR"/>
          </w:rPr>
          <w:t>turar !)</w:t>
        </w:r>
      </w:ins>
      <w:ins w:id="1025" w:author="Fernando Cesar Couto Rodrigues" w:date="2020-05-16T13:29:00Z">
        <w:r w:rsidR="003E5C29">
          <w:rPr>
            <w:iCs/>
            <w:lang w:val="pt-BR"/>
          </w:rPr>
          <w:t xml:space="preserve">, </w:t>
        </w:r>
        <w:r w:rsidR="00451AD7">
          <w:rPr>
            <w:iCs/>
            <w:lang w:val="pt-BR"/>
          </w:rPr>
          <w:t xml:space="preserve">o valor sobe para </w:t>
        </w:r>
        <w:r w:rsidR="00451AD7" w:rsidRPr="00A43F29">
          <w:rPr>
            <w:b/>
            <w:bCs/>
            <w:iCs/>
            <w:lang w:val="pt-BR"/>
            <w:rPrChange w:id="1026" w:author="Fernando Cesar Couto Rodrigues" w:date="2020-05-16T14:14:00Z">
              <w:rPr>
                <w:iCs/>
                <w:lang w:val="pt-BR"/>
              </w:rPr>
            </w:rPrChange>
          </w:rPr>
          <w:t>340m ohms</w:t>
        </w:r>
        <w:r w:rsidR="00451AD7">
          <w:rPr>
            <w:iCs/>
            <w:lang w:val="pt-BR"/>
          </w:rPr>
          <w:t>.</w:t>
        </w:r>
      </w:ins>
      <w:bookmarkEnd w:id="858"/>
      <w:bookmarkEnd w:id="859"/>
    </w:p>
    <w:p w14:paraId="6CFD0EDB" w14:textId="090B54E6" w:rsidR="00B03075" w:rsidRPr="00D86668" w:rsidRDefault="006222D9" w:rsidP="00D86668">
      <w:pPr>
        <w:pStyle w:val="ListParagraph"/>
        <w:rPr>
          <w:ins w:id="1027" w:author="Fernando Cesar Couto Rodrigues" w:date="2020-05-15T18:38:00Z"/>
          <w:iCs/>
          <w:lang w:val="pt-BR"/>
          <w:rPrChange w:id="1028" w:author="Fernando Cesar Couto Rodrigues" w:date="2020-05-16T12:28:00Z">
            <w:rPr>
              <w:ins w:id="1029" w:author="Fernando Cesar Couto Rodrigues" w:date="2020-05-15T18:38:00Z"/>
              <w:lang w:val="pt-BR"/>
            </w:rPr>
          </w:rPrChange>
        </w:rPr>
        <w:pPrChange w:id="1030" w:author="Fernando Cesar Couto Rodrigues" w:date="2020-05-16T12:28:00Z">
          <w:pPr>
            <w:pStyle w:val="ListParagraph"/>
            <w:numPr>
              <w:numId w:val="6"/>
            </w:numPr>
            <w:ind w:hanging="360"/>
          </w:pPr>
        </w:pPrChange>
      </w:pPr>
      <w:ins w:id="1031" w:author="Fernando Cesar Couto Rodrigues" w:date="2020-05-16T12:01:00Z">
        <w:r w:rsidRPr="00D86668">
          <w:rPr>
            <w:iCs/>
            <w:lang w:val="pt-BR"/>
            <w:rPrChange w:id="1032" w:author="Fernando Cesar Couto Rodrigues" w:date="2020-05-16T12:28:00Z">
              <w:rPr>
                <w:lang w:val="pt-BR"/>
              </w:rPr>
            </w:rPrChange>
          </w:rPr>
          <w:t xml:space="preserve"> </w:t>
        </w:r>
      </w:ins>
    </w:p>
    <w:p w14:paraId="4E6BBFF4" w14:textId="19441845" w:rsidR="00956B6C" w:rsidRDefault="00C36BAD" w:rsidP="00956B6C">
      <w:pPr>
        <w:rPr>
          <w:ins w:id="1033" w:author="Fernando Cesar Couto Rodrigues" w:date="2020-05-15T18:59:00Z"/>
          <w:lang w:val="pt-BR"/>
        </w:rPr>
      </w:pPr>
      <w:ins w:id="1034" w:author="Fernando Cesar Couto Rodrigues" w:date="2020-05-15T18:43:00Z">
        <w:r>
          <w:rPr>
            <w:iCs/>
            <w:lang w:val="pt-BR"/>
          </w:rPr>
          <w:t xml:space="preserve">OBS: </w:t>
        </w:r>
      </w:ins>
      <w:ins w:id="1035" w:author="Fernando Cesar Couto Rodrigues" w:date="2020-05-15T18:38:00Z">
        <w:r w:rsidR="001A4101">
          <w:rPr>
            <w:iCs/>
            <w:lang w:val="pt-BR"/>
          </w:rPr>
          <w:t>O</w:t>
        </w:r>
      </w:ins>
      <w:ins w:id="1036" w:author="Fernando Cesar Couto Rodrigues" w:date="2020-05-15T18:56:00Z">
        <w:r w:rsidR="00304103">
          <w:rPr>
            <w:iCs/>
            <w:lang w:val="pt-BR"/>
          </w:rPr>
          <w:t>s</w:t>
        </w:r>
      </w:ins>
      <w:ins w:id="1037" w:author="Fernando Cesar Couto Rodrigues" w:date="2020-05-15T18:38:00Z">
        <w:r w:rsidR="001A4101">
          <w:rPr>
            <w:iCs/>
            <w:lang w:val="pt-BR"/>
          </w:rPr>
          <w:t xml:space="preserve"> </w:t>
        </w:r>
      </w:ins>
      <w:ins w:id="1038" w:author="Fernando Cesar Couto Rodrigues" w:date="2020-05-15T18:56:00Z">
        <w:r w:rsidR="00304103">
          <w:rPr>
            <w:iCs/>
            <w:lang w:val="pt-BR"/>
          </w:rPr>
          <w:t xml:space="preserve">dois </w:t>
        </w:r>
      </w:ins>
      <w:ins w:id="1039" w:author="Fernando Cesar Couto Rodrigues" w:date="2020-05-15T18:38:00Z">
        <w:r w:rsidR="001A4101">
          <w:rPr>
            <w:iCs/>
            <w:lang w:val="pt-BR"/>
          </w:rPr>
          <w:t>circuito</w:t>
        </w:r>
      </w:ins>
      <w:ins w:id="1040" w:author="Fernando Cesar Couto Rodrigues" w:date="2020-05-15T18:56:00Z">
        <w:r w:rsidR="00304103">
          <w:rPr>
            <w:iCs/>
            <w:lang w:val="pt-BR"/>
          </w:rPr>
          <w:t>s</w:t>
        </w:r>
      </w:ins>
      <w:ins w:id="1041" w:author="Fernando Cesar Couto Rodrigues" w:date="2020-05-15T18:38:00Z">
        <w:r w:rsidR="001A4101">
          <w:rPr>
            <w:iCs/>
            <w:lang w:val="pt-BR"/>
          </w:rPr>
          <w:t xml:space="preserve"> </w:t>
        </w:r>
      </w:ins>
      <w:ins w:id="1042" w:author="Fernando Cesar Couto Rodrigues" w:date="2020-05-16T13:34:00Z">
        <w:r w:rsidR="00404D80">
          <w:rPr>
            <w:iCs/>
            <w:lang w:val="pt-BR"/>
          </w:rPr>
          <w:t xml:space="preserve">dos P7.88 a e b </w:t>
        </w:r>
      </w:ins>
      <w:ins w:id="1043" w:author="Fernando Cesar Couto Rodrigues" w:date="2020-05-15T18:38:00Z">
        <w:r w:rsidR="001A4101">
          <w:rPr>
            <w:iCs/>
            <w:lang w:val="pt-BR"/>
          </w:rPr>
          <w:t>pode</w:t>
        </w:r>
      </w:ins>
      <w:ins w:id="1044" w:author="Fernando Cesar Couto Rodrigues" w:date="2020-05-15T18:56:00Z">
        <w:r w:rsidR="00304103">
          <w:rPr>
            <w:iCs/>
            <w:lang w:val="pt-BR"/>
          </w:rPr>
          <w:t>m</w:t>
        </w:r>
      </w:ins>
      <w:ins w:id="1045" w:author="Fernando Cesar Couto Rodrigues" w:date="2020-05-15T18:38:00Z">
        <w:r w:rsidR="001A4101">
          <w:rPr>
            <w:iCs/>
            <w:lang w:val="pt-BR"/>
          </w:rPr>
          <w:t xml:space="preserve"> ser copiado</w:t>
        </w:r>
      </w:ins>
      <w:ins w:id="1046" w:author="Fernando Cesar Couto Rodrigues" w:date="2020-05-15T18:56:00Z">
        <w:r w:rsidR="00304103">
          <w:rPr>
            <w:iCs/>
            <w:lang w:val="pt-BR"/>
          </w:rPr>
          <w:t xml:space="preserve">s </w:t>
        </w:r>
        <w:r w:rsidR="00BA074E">
          <w:rPr>
            <w:iCs/>
            <w:lang w:val="pt-BR"/>
          </w:rPr>
          <w:t>para outra conta</w:t>
        </w:r>
      </w:ins>
      <w:ins w:id="1047" w:author="Fernando Cesar Couto Rodrigues" w:date="2020-05-15T18:38:00Z">
        <w:r w:rsidR="001A4101">
          <w:rPr>
            <w:iCs/>
            <w:lang w:val="pt-BR"/>
          </w:rPr>
          <w:t xml:space="preserve"> e reutilizado</w:t>
        </w:r>
      </w:ins>
      <w:ins w:id="1048" w:author="Fernando Cesar Couto Rodrigues" w:date="2020-05-15T18:56:00Z">
        <w:r w:rsidR="00BA074E">
          <w:rPr>
            <w:iCs/>
            <w:lang w:val="pt-BR"/>
          </w:rPr>
          <w:t>s</w:t>
        </w:r>
      </w:ins>
      <w:ins w:id="1049" w:author="Fernando Cesar Couto Rodrigues" w:date="2020-05-15T18:38:00Z">
        <w:r w:rsidR="001A4101">
          <w:rPr>
            <w:iCs/>
            <w:lang w:val="pt-BR"/>
          </w:rPr>
          <w:t xml:space="preserve"> dentro do ambiente MULTISIM LIVE</w:t>
        </w:r>
      </w:ins>
      <w:ins w:id="1050" w:author="Fernando Cesar Couto Rodrigues" w:date="2020-05-15T18:57:00Z">
        <w:r w:rsidR="00BA074E">
          <w:rPr>
            <w:iCs/>
            <w:lang w:val="pt-BR"/>
          </w:rPr>
          <w:t>,</w:t>
        </w:r>
      </w:ins>
      <w:ins w:id="1051" w:author="Fernando Cesar Couto Rodrigues" w:date="2020-05-15T18:38:00Z">
        <w:r w:rsidR="001A4101">
          <w:rPr>
            <w:iCs/>
            <w:lang w:val="pt-BR"/>
          </w:rPr>
          <w:t xml:space="preserve"> no</w:t>
        </w:r>
      </w:ins>
      <w:ins w:id="1052" w:author="Fernando Cesar Couto Rodrigues" w:date="2020-05-15T18:57:00Z">
        <w:r w:rsidR="00BA074E">
          <w:rPr>
            <w:iCs/>
            <w:lang w:val="pt-BR"/>
          </w:rPr>
          <w:t>s</w:t>
        </w:r>
      </w:ins>
      <w:ins w:id="1053" w:author="Fernando Cesar Couto Rodrigues" w:date="2020-05-15T18:38:00Z">
        <w:r w:rsidR="001A4101">
          <w:rPr>
            <w:iCs/>
            <w:lang w:val="pt-BR"/>
          </w:rPr>
          <w:t xml:space="preserve"> endereço</w:t>
        </w:r>
      </w:ins>
      <w:ins w:id="1054" w:author="Fernando Cesar Couto Rodrigues" w:date="2020-05-15T18:57:00Z">
        <w:r w:rsidR="00BA074E">
          <w:rPr>
            <w:iCs/>
            <w:lang w:val="pt-BR"/>
          </w:rPr>
          <w:t>s</w:t>
        </w:r>
      </w:ins>
      <w:ins w:id="1055" w:author="Fernando Cesar Couto Rodrigues" w:date="2020-05-15T18:38:00Z">
        <w:r w:rsidR="001A4101">
          <w:rPr>
            <w:iCs/>
            <w:lang w:val="pt-BR"/>
          </w:rPr>
          <w:t xml:space="preserve"> </w:t>
        </w:r>
      </w:ins>
      <w:ins w:id="1056" w:author="Fernando Cesar Couto Rodrigues" w:date="2020-05-15T18:43:00Z">
        <w:r w:rsidR="00956B6C">
          <w:fldChar w:fldCharType="begin"/>
        </w:r>
        <w:r w:rsidR="00956B6C">
          <w:instrText xml:space="preserve"> HYPERLINK "https://www.multisim.com/content/ofK3nRzcDhLDQE3c9dcoKa/rc-unit-pulse-response-r-output/open/" </w:instrText>
        </w:r>
        <w:r w:rsidR="00956B6C">
          <w:fldChar w:fldCharType="separate"/>
        </w:r>
        <w:r w:rsidR="00956B6C">
          <w:rPr>
            <w:rStyle w:val="Hyperlink"/>
            <w:rFonts w:eastAsiaTheme="majorEastAsia"/>
          </w:rPr>
          <w:t>https://www.multisim.com/content/ofK3nRzcDhLDQE3c9dcoKa/rc-unit-pulse-response-r-output/open/</w:t>
        </w:r>
        <w:r w:rsidR="00956B6C">
          <w:fldChar w:fldCharType="end"/>
        </w:r>
      </w:ins>
      <w:ins w:id="1057" w:author="Fernando Cesar Couto Rodrigues" w:date="2020-05-15T18:57:00Z">
        <w:r w:rsidR="00BA074E">
          <w:br/>
        </w:r>
        <w:r w:rsidR="00BA074E" w:rsidRPr="00BA074E">
          <w:rPr>
            <w:lang w:val="pt-BR"/>
            <w:rPrChange w:id="1058" w:author="Fernando Cesar Couto Rodrigues" w:date="2020-05-15T18:57:00Z">
              <w:rPr>
                <w:lang w:val="en-US"/>
              </w:rPr>
            </w:rPrChange>
          </w:rPr>
          <w:t>e</w:t>
        </w:r>
        <w:r w:rsidR="00BA074E" w:rsidRPr="00BA074E">
          <w:rPr>
            <w:lang w:val="pt-BR"/>
            <w:rPrChange w:id="1059" w:author="Fernando Cesar Couto Rodrigues" w:date="2020-05-15T18:57:00Z">
              <w:rPr>
                <w:lang w:val="en-US"/>
              </w:rPr>
            </w:rPrChange>
          </w:rPr>
          <w:br/>
        </w:r>
      </w:ins>
      <w:ins w:id="1060" w:author="Fernando Cesar Couto Rodrigues" w:date="2020-05-15T18:59:00Z">
        <w:r w:rsidR="00B13770">
          <w:rPr>
            <w:lang w:val="pt-BR"/>
          </w:rPr>
          <w:fldChar w:fldCharType="begin"/>
        </w:r>
        <w:r w:rsidR="00B13770">
          <w:rPr>
            <w:lang w:val="pt-BR"/>
          </w:rPr>
          <w:instrText xml:space="preserve"> HYPERLINK "</w:instrText>
        </w:r>
      </w:ins>
      <w:ins w:id="1061" w:author="Fernando Cesar Couto Rodrigues" w:date="2020-05-15T18:57:00Z">
        <w:r w:rsidR="00B13770" w:rsidRPr="00BA074E">
          <w:rPr>
            <w:lang w:val="pt-BR"/>
          </w:rPr>
          <w:instrText>https://multisim.com</w:instrText>
        </w:r>
      </w:ins>
      <w:ins w:id="1062" w:author="Fernando Cesar Couto Rodrigues" w:date="2020-05-15T18:58:00Z">
        <w:r w:rsidR="00B13770">
          <w:rPr>
            <w:lang w:val="pt-BR"/>
          </w:rPr>
          <w:instrText>/</w:instrText>
        </w:r>
      </w:ins>
      <w:ins w:id="1063" w:author="Fernando Cesar Couto Rodrigues" w:date="2020-05-15T18:57:00Z">
        <w:r w:rsidR="00B13770" w:rsidRPr="00BA074E">
          <w:rPr>
            <w:lang w:val="pt-BR"/>
          </w:rPr>
          <w:instrText>content</w:instrText>
        </w:r>
      </w:ins>
      <w:ins w:id="1064" w:author="Fernando Cesar Couto Rodrigues" w:date="2020-05-15T18:58:00Z">
        <w:r w:rsidR="00B13770">
          <w:rPr>
            <w:lang w:val="pt-BR"/>
          </w:rPr>
          <w:instrText>/</w:instrText>
        </w:r>
      </w:ins>
      <w:ins w:id="1065" w:author="Fernando Cesar Couto Rodrigues" w:date="2020-05-15T18:57:00Z">
        <w:r w:rsidR="00B13770" w:rsidRPr="00BA074E">
          <w:rPr>
            <w:lang w:val="pt-BR"/>
          </w:rPr>
          <w:instrText>Z26z4SUKKRp9KWYwRoByEc</w:instrText>
        </w:r>
      </w:ins>
      <w:ins w:id="1066" w:author="Fernando Cesar Couto Rodrigues" w:date="2020-05-15T18:58:00Z">
        <w:r w:rsidR="00B13770">
          <w:rPr>
            <w:lang w:val="pt-BR"/>
          </w:rPr>
          <w:instrText>/</w:instrText>
        </w:r>
      </w:ins>
      <w:ins w:id="1067" w:author="Fernando Cesar Couto Rodrigues" w:date="2020-05-15T18:57:00Z">
        <w:r w:rsidR="00B13770" w:rsidRPr="00BA074E">
          <w:rPr>
            <w:lang w:val="pt-BR"/>
          </w:rPr>
          <w:instrText>rc-unit-pulse-response</w:instrText>
        </w:r>
      </w:ins>
      <w:ins w:id="1068" w:author="Fernando Cesar Couto Rodrigues" w:date="2020-05-15T18:59:00Z">
        <w:r w:rsidR="00B13770">
          <w:rPr>
            <w:lang w:val="pt-BR"/>
          </w:rPr>
          <w:instrText xml:space="preserve">/open/" </w:instrText>
        </w:r>
        <w:r w:rsidR="00B13770">
          <w:rPr>
            <w:lang w:val="pt-BR"/>
          </w:rPr>
          <w:fldChar w:fldCharType="separate"/>
        </w:r>
      </w:ins>
      <w:ins w:id="1069" w:author="Fernando Cesar Couto Rodrigues" w:date="2020-05-15T18:57:00Z">
        <w:r w:rsidR="00B13770" w:rsidRPr="00DC79FD">
          <w:rPr>
            <w:rStyle w:val="Hyperlink"/>
            <w:lang w:val="pt-BR"/>
          </w:rPr>
          <w:t>https://multisim.com</w:t>
        </w:r>
      </w:ins>
      <w:ins w:id="1070" w:author="Fernando Cesar Couto Rodrigues" w:date="2020-05-15T18:58:00Z">
        <w:r w:rsidR="00B13770" w:rsidRPr="00DC79FD">
          <w:rPr>
            <w:rStyle w:val="Hyperlink"/>
            <w:lang w:val="pt-BR"/>
          </w:rPr>
          <w:t>/</w:t>
        </w:r>
      </w:ins>
      <w:ins w:id="1071" w:author="Fernando Cesar Couto Rodrigues" w:date="2020-05-15T18:57:00Z">
        <w:r w:rsidR="00B13770" w:rsidRPr="00DC79FD">
          <w:rPr>
            <w:rStyle w:val="Hyperlink"/>
            <w:lang w:val="pt-BR"/>
          </w:rPr>
          <w:t>content</w:t>
        </w:r>
      </w:ins>
      <w:ins w:id="1072" w:author="Fernando Cesar Couto Rodrigues" w:date="2020-05-15T18:58:00Z">
        <w:r w:rsidR="00B13770" w:rsidRPr="00DC79FD">
          <w:rPr>
            <w:rStyle w:val="Hyperlink"/>
            <w:lang w:val="pt-BR"/>
          </w:rPr>
          <w:t>/</w:t>
        </w:r>
      </w:ins>
      <w:ins w:id="1073" w:author="Fernando Cesar Couto Rodrigues" w:date="2020-05-15T18:57:00Z">
        <w:r w:rsidR="00B13770" w:rsidRPr="00DC79FD">
          <w:rPr>
            <w:rStyle w:val="Hyperlink"/>
            <w:lang w:val="pt-BR"/>
          </w:rPr>
          <w:t>Z26z4S</w:t>
        </w:r>
        <w:r w:rsidR="00B13770" w:rsidRPr="00DC79FD">
          <w:rPr>
            <w:rStyle w:val="Hyperlink"/>
            <w:lang w:val="pt-BR"/>
          </w:rPr>
          <w:t>U</w:t>
        </w:r>
        <w:r w:rsidR="00B13770" w:rsidRPr="00DC79FD">
          <w:rPr>
            <w:rStyle w:val="Hyperlink"/>
            <w:lang w:val="pt-BR"/>
          </w:rPr>
          <w:t>KKRp9KWYwRoByEc</w:t>
        </w:r>
      </w:ins>
      <w:ins w:id="1074" w:author="Fernando Cesar Couto Rodrigues" w:date="2020-05-15T18:58:00Z">
        <w:r w:rsidR="00B13770" w:rsidRPr="00DC79FD">
          <w:rPr>
            <w:rStyle w:val="Hyperlink"/>
            <w:lang w:val="pt-BR"/>
          </w:rPr>
          <w:t>/</w:t>
        </w:r>
      </w:ins>
      <w:ins w:id="1075" w:author="Fernando Cesar Couto Rodrigues" w:date="2020-05-15T18:57:00Z">
        <w:r w:rsidR="00B13770" w:rsidRPr="00DC79FD">
          <w:rPr>
            <w:rStyle w:val="Hyperlink"/>
            <w:lang w:val="pt-BR"/>
          </w:rPr>
          <w:t>rc-unit-pulse-response</w:t>
        </w:r>
      </w:ins>
      <w:ins w:id="1076" w:author="Fernando Cesar Couto Rodrigues" w:date="2020-05-15T18:59:00Z">
        <w:r w:rsidR="00B13770" w:rsidRPr="00DC79FD">
          <w:rPr>
            <w:rStyle w:val="Hyperlink"/>
            <w:lang w:val="pt-BR"/>
          </w:rPr>
          <w:t>/open/</w:t>
        </w:r>
        <w:r w:rsidR="00B13770">
          <w:rPr>
            <w:lang w:val="pt-BR"/>
          </w:rPr>
          <w:fldChar w:fldCharType="end"/>
        </w:r>
      </w:ins>
    </w:p>
    <w:p w14:paraId="3B3830B3" w14:textId="77777777" w:rsidR="00B13770" w:rsidRPr="00BA074E" w:rsidRDefault="00B13770" w:rsidP="00956B6C">
      <w:pPr>
        <w:rPr>
          <w:ins w:id="1077" w:author="Fernando Cesar Couto Rodrigues" w:date="2020-05-15T18:43:00Z"/>
          <w:lang w:val="pt-BR"/>
          <w:rPrChange w:id="1078" w:author="Fernando Cesar Couto Rodrigues" w:date="2020-05-15T18:57:00Z">
            <w:rPr>
              <w:ins w:id="1079" w:author="Fernando Cesar Couto Rodrigues" w:date="2020-05-15T18:43:00Z"/>
            </w:rPr>
          </w:rPrChange>
        </w:rPr>
      </w:pPr>
    </w:p>
    <w:p w14:paraId="1B56D7C1" w14:textId="16AFC1F2" w:rsidR="004D09BD" w:rsidRPr="00222FE8" w:rsidRDefault="004D09BD" w:rsidP="00222FE8">
      <w:pPr>
        <w:rPr>
          <w:ins w:id="1080" w:author="Fernando Cesar Couto Rodrigues" w:date="2020-05-15T18:30:00Z"/>
          <w:iCs/>
          <w:lang w:val="pt-BR"/>
          <w:rPrChange w:id="1081" w:author="Fernando Cesar Couto Rodrigues" w:date="2020-05-15T19:04:00Z">
            <w:rPr>
              <w:ins w:id="1082" w:author="Fernando Cesar Couto Rodrigues" w:date="2020-05-15T18:30:00Z"/>
              <w:lang w:val="pt-BR"/>
            </w:rPr>
          </w:rPrChange>
        </w:rPr>
        <w:pPrChange w:id="1083" w:author="Fernando Cesar Couto Rodrigues" w:date="2020-05-15T19:04:00Z">
          <w:pPr>
            <w:pStyle w:val="ListParagraph"/>
            <w:numPr>
              <w:numId w:val="6"/>
            </w:numPr>
            <w:ind w:hanging="360"/>
          </w:pPr>
        </w:pPrChange>
      </w:pPr>
      <w:ins w:id="1084" w:author="Fernando Cesar Couto Rodrigues" w:date="2020-05-15T18:30:00Z">
        <w:r w:rsidRPr="00222FE8">
          <w:rPr>
            <w:iCs/>
            <w:lang w:val="pt-BR"/>
            <w:rPrChange w:id="1085" w:author="Fernando Cesar Couto Rodrigues" w:date="2020-05-15T19:04:00Z">
              <w:rPr>
                <w:lang w:val="pt-BR"/>
              </w:rPr>
            </w:rPrChange>
          </w:rPr>
          <w:br/>
        </w:r>
        <w:r w:rsidRPr="00222FE8">
          <w:rPr>
            <w:iCs/>
            <w:lang w:val="pt-BR"/>
            <w:rPrChange w:id="1086" w:author="Fernando Cesar Couto Rodrigues" w:date="2020-05-15T19:04:00Z">
              <w:rPr>
                <w:lang w:val="pt-BR"/>
              </w:rPr>
            </w:rPrChange>
          </w:rPr>
          <w:br w:type="page"/>
        </w:r>
      </w:ins>
    </w:p>
    <w:p w14:paraId="6ADBA6E2" w14:textId="090B00EB" w:rsidR="00202CB7" w:rsidRPr="00202CB7" w:rsidRDefault="007D5AFE" w:rsidP="00D267B4">
      <w:pPr>
        <w:pStyle w:val="Heading1"/>
        <w:numPr>
          <w:ilvl w:val="0"/>
          <w:numId w:val="0"/>
        </w:numPr>
        <w:rPr>
          <w:ins w:id="1087" w:author="Fernando Cesar Couto Rodrigues" w:date="2020-05-15T18:32:00Z"/>
          <w:lang w:val="pt-BR"/>
          <w:rPrChange w:id="1088" w:author="Fernando Cesar Couto Rodrigues" w:date="2020-05-15T18:32:00Z">
            <w:rPr>
              <w:ins w:id="1089" w:author="Fernando Cesar Couto Rodrigues" w:date="2020-05-15T18:32:00Z"/>
            </w:rPr>
          </w:rPrChange>
        </w:rPr>
        <w:pPrChange w:id="1090" w:author="Fernando Cesar Couto Rodrigues" w:date="2020-05-15T18:33:00Z">
          <w:pPr>
            <w:pStyle w:val="Heading1"/>
          </w:pPr>
        </w:pPrChange>
      </w:pPr>
      <w:ins w:id="1091" w:author="Fernando Cesar Couto Rodrigues" w:date="2020-05-15T18:33:00Z">
        <w:r>
          <w:rPr>
            <w:lang w:val="pt-BR"/>
          </w:rPr>
          <w:t>apendi</w:t>
        </w:r>
      </w:ins>
      <w:ins w:id="1092" w:author="Fernando Cesar Couto Rodrigues" w:date="2020-05-15T18:34:00Z">
        <w:r>
          <w:rPr>
            <w:lang w:val="pt-BR"/>
          </w:rPr>
          <w:t xml:space="preserve">ce: </w:t>
        </w:r>
      </w:ins>
      <w:ins w:id="1093" w:author="Fernando Cesar Couto Rodrigues" w:date="2020-05-15T18:32:00Z">
        <w:r w:rsidR="00202CB7" w:rsidRPr="00202CB7">
          <w:rPr>
            <w:lang w:val="pt-BR"/>
            <w:rPrChange w:id="1094" w:author="Fernando Cesar Couto Rodrigues" w:date="2020-05-15T18:32:00Z">
              <w:rPr/>
            </w:rPrChange>
          </w:rPr>
          <w:t>Transcrição dos objetivos do tra</w:t>
        </w:r>
        <w:r w:rsidR="00D267B4">
          <w:rPr>
            <w:lang w:val="pt-BR"/>
          </w:rPr>
          <w:t>balho ad-2:</w:t>
        </w:r>
      </w:ins>
    </w:p>
    <w:p w14:paraId="663CEE42" w14:textId="7F6899A7" w:rsidR="004D09BD" w:rsidRDefault="004D09BD" w:rsidP="004D09BD">
      <w:pPr>
        <w:pStyle w:val="Heading1"/>
        <w:rPr>
          <w:ins w:id="1095" w:author="Fernando Cesar Couto Rodrigues" w:date="2020-05-15T18:30:00Z"/>
        </w:rPr>
      </w:pPr>
      <w:ins w:id="1096" w:author="Fernando Cesar Couto Rodrigues" w:date="2020-05-15T18:30:00Z">
        <w:r>
          <w:t>objetivos</w:t>
        </w:r>
      </w:ins>
    </w:p>
    <w:p w14:paraId="4A8D5156" w14:textId="77777777" w:rsidR="004D09BD" w:rsidRPr="009B250B" w:rsidRDefault="004D09BD" w:rsidP="004D09BD">
      <w:pPr>
        <w:rPr>
          <w:ins w:id="1097" w:author="Fernando Cesar Couto Rodrigues" w:date="2020-05-15T18:30:00Z"/>
          <w:lang w:val="pt-BR"/>
        </w:rPr>
      </w:pPr>
      <w:ins w:id="1098" w:author="Fernando Cesar Couto Rodrigues" w:date="2020-05-15T18:30:00Z">
        <w:r w:rsidRPr="009B250B">
          <w:rPr>
            <w:lang w:val="pt-BR"/>
          </w:rPr>
          <w:t xml:space="preserve">Relembrando que </w:t>
        </w:r>
        <w:r>
          <w:rPr>
            <w:lang w:val="pt-BR"/>
          </w:rPr>
          <w:t>a disciplina de Eletricidade aplica os conceitos das disciplinas FIS-2 e CAL-2 ao preparar para as habilitações do ciclo profissional, os grupos de aspirantes devem, ao final do TRABALHO AD2:</w:t>
        </w:r>
        <w:r>
          <w:rPr>
            <w:lang w:val="pt-BR"/>
          </w:rPr>
          <w:br/>
        </w:r>
      </w:ins>
    </w:p>
    <w:p w14:paraId="2A7637A5" w14:textId="77777777" w:rsidR="004D09BD" w:rsidRPr="00C6582F" w:rsidRDefault="004D09BD" w:rsidP="004D09BD">
      <w:pPr>
        <w:pStyle w:val="Heading2"/>
        <w:rPr>
          <w:ins w:id="1099" w:author="Fernando Cesar Couto Rodrigues" w:date="2020-05-15T18:30:00Z"/>
          <w:lang w:val="pt-BR"/>
        </w:rPr>
      </w:pPr>
      <w:ins w:id="1100" w:author="Fernando Cesar Couto Rodrigues" w:date="2020-05-15T18:30:00Z">
        <w:r w:rsidRPr="00C2598D">
          <w:rPr>
            <w:lang w:val="pt-BR"/>
          </w:rPr>
          <w:t>Identificar</w:t>
        </w:r>
        <w:r>
          <w:rPr>
            <w:lang w:val="pt-BR"/>
          </w:rPr>
          <w:t xml:space="preserve">, reconhecer as principais características e comparar entre si </w:t>
        </w:r>
        <w:r w:rsidRPr="00C2598D">
          <w:rPr>
            <w:lang w:val="pt-BR"/>
          </w:rPr>
          <w:t>os s</w:t>
        </w:r>
        <w:r>
          <w:rPr>
            <w:lang w:val="pt-BR"/>
          </w:rPr>
          <w:t>eguintes tipos de circuitos diferenciadores e integradores:</w:t>
        </w:r>
      </w:ins>
    </w:p>
    <w:p w14:paraId="144181E5" w14:textId="77777777" w:rsidR="004D09BD" w:rsidRDefault="004D09BD" w:rsidP="004D09BD">
      <w:pPr>
        <w:pStyle w:val="Heading3"/>
        <w:rPr>
          <w:ins w:id="1101" w:author="Fernando Cesar Couto Rodrigues" w:date="2020-05-15T18:30:00Z"/>
          <w:lang w:val="pt-BR"/>
        </w:rPr>
      </w:pPr>
      <w:ins w:id="1102" w:author="Fernando Cesar Couto Rodrigues" w:date="2020-05-15T18:30:00Z">
        <w:r w:rsidRPr="007652E7">
          <w:rPr>
            <w:b/>
            <w:bCs/>
            <w:lang w:val="pt-BR"/>
          </w:rPr>
          <w:t>Circuitos RC e RL alimentados por um  pulso de largura T, como indicado nos problemas P7.88 e P7.89 da bibliografia indispensável;</w:t>
        </w:r>
        <w:r>
          <w:rPr>
            <w:lang w:val="pt-BR"/>
          </w:rPr>
          <w:t xml:space="preserve"> e</w:t>
        </w:r>
      </w:ins>
    </w:p>
    <w:p w14:paraId="3020F693" w14:textId="77777777" w:rsidR="004D09BD" w:rsidRDefault="004D09BD" w:rsidP="004D09BD">
      <w:pPr>
        <w:pStyle w:val="Heading3"/>
        <w:rPr>
          <w:ins w:id="1103" w:author="Fernando Cesar Couto Rodrigues" w:date="2020-05-15T18:30:00Z"/>
          <w:lang w:val="pt-BR"/>
        </w:rPr>
      </w:pPr>
      <w:ins w:id="1104" w:author="Fernando Cesar Couto Rodrigues" w:date="2020-05-15T18:30:00Z">
        <w:r>
          <w:rPr>
            <w:lang w:val="pt-BR"/>
          </w:rPr>
          <w:t>Circuitos Integrador e Diferenciador com Amplificador Operacional, analisados em detalhes nas subseções 6.6.1 e 6.6.2 da bibliografia indispensável, respectivamente.</w:t>
        </w:r>
        <w:r>
          <w:rPr>
            <w:lang w:val="pt-BR"/>
          </w:rPr>
          <w:br/>
        </w:r>
      </w:ins>
    </w:p>
    <w:p w14:paraId="7BA02AB5" w14:textId="77777777" w:rsidR="004D09BD" w:rsidRDefault="004D09BD" w:rsidP="004D09BD">
      <w:pPr>
        <w:pStyle w:val="Heading2"/>
        <w:rPr>
          <w:ins w:id="1105" w:author="Fernando Cesar Couto Rodrigues" w:date="2020-05-15T18:30:00Z"/>
          <w:lang w:val="pt-BR"/>
        </w:rPr>
      </w:pPr>
      <w:ins w:id="1106" w:author="Fernando Cesar Couto Rodrigues" w:date="2020-05-15T18:30:00Z">
        <w:r>
          <w:rPr>
            <w:lang w:val="pt-BR"/>
          </w:rPr>
          <w:t>Agregar experiência prática básica na utilização dos seguintes softwares de cálculo e simulação, como auxílio no atingimento do objetivo A:</w:t>
        </w:r>
      </w:ins>
    </w:p>
    <w:p w14:paraId="4A9362A1" w14:textId="77777777" w:rsidR="004D09BD" w:rsidRDefault="004D09BD" w:rsidP="004D09BD">
      <w:pPr>
        <w:pStyle w:val="Heading3"/>
        <w:rPr>
          <w:ins w:id="1107" w:author="Fernando Cesar Couto Rodrigues" w:date="2020-05-15T18:30:00Z"/>
          <w:lang w:val="pt-BR"/>
        </w:rPr>
      </w:pPr>
      <w:ins w:id="1108" w:author="Fernando Cesar Couto Rodrigues" w:date="2020-05-15T18:30:00Z">
        <w:r>
          <w:fldChar w:fldCharType="begin"/>
        </w:r>
        <w:r w:rsidRPr="007652E7">
          <w:rPr>
            <w:lang w:val="pt-BR"/>
          </w:rPr>
          <w:instrText xml:space="preserve"> HYPERLINK "https://www.mathworks.com/products/matlab-mobile.html" \o "Link para cadastro antes de baixar no celular ou tablet" </w:instrText>
        </w:r>
        <w:r>
          <w:fldChar w:fldCharType="separate"/>
        </w:r>
        <w:r w:rsidRPr="003B10AD">
          <w:rPr>
            <w:rStyle w:val="Hyperlink"/>
            <w:lang w:val="pt-BR"/>
          </w:rPr>
          <w:t>MATLAB MOBILE</w:t>
        </w:r>
        <w:r>
          <w:rPr>
            <w:rStyle w:val="Hyperlink"/>
            <w:lang w:val="pt-BR"/>
          </w:rPr>
          <w:fldChar w:fldCharType="end"/>
        </w:r>
        <w:r>
          <w:rPr>
            <w:lang w:val="pt-BR"/>
          </w:rPr>
          <w:t xml:space="preserve"> (</w:t>
        </w:r>
        <w:proofErr w:type="spellStart"/>
        <w:r w:rsidRPr="003B10AD">
          <w:rPr>
            <w:lang w:val="pt-BR"/>
          </w:rPr>
          <w:t>https</w:t>
        </w:r>
        <w:proofErr w:type="spellEnd"/>
        <w:r w:rsidRPr="003B10AD">
          <w:rPr>
            <w:lang w:val="pt-BR"/>
          </w:rPr>
          <w:t>:</w:t>
        </w:r>
        <w:r>
          <w:rPr>
            <w:lang w:val="pt-BR"/>
          </w:rPr>
          <w:t>//</w:t>
        </w:r>
        <w:r w:rsidRPr="003B10AD">
          <w:rPr>
            <w:lang w:val="pt-BR"/>
          </w:rPr>
          <w:t>www.mathworks.com/</w:t>
        </w:r>
        <w:proofErr w:type="spellStart"/>
        <w:r w:rsidRPr="003B10AD">
          <w:rPr>
            <w:lang w:val="pt-BR"/>
          </w:rPr>
          <w:t>products</w:t>
        </w:r>
        <w:proofErr w:type="spellEnd"/>
        <w:r w:rsidRPr="003B10AD">
          <w:rPr>
            <w:lang w:val="pt-BR"/>
          </w:rPr>
          <w:t>/matlab-mobile.html</w:t>
        </w:r>
        <w:r>
          <w:rPr>
            <w:lang w:val="pt-BR"/>
          </w:rPr>
          <w:t xml:space="preserve">),  oferecido gratuitamente pela empresa </w:t>
        </w:r>
        <w:proofErr w:type="spellStart"/>
        <w:r>
          <w:rPr>
            <w:lang w:val="pt-BR"/>
          </w:rPr>
          <w:t>Mathworks</w:t>
        </w:r>
        <w:proofErr w:type="spellEnd"/>
        <w:r>
          <w:rPr>
            <w:lang w:val="pt-BR"/>
          </w:rPr>
          <w:t xml:space="preserve"> após o cadastro de  uma conta pessoal; e</w:t>
        </w:r>
      </w:ins>
    </w:p>
    <w:p w14:paraId="133BA484" w14:textId="77777777" w:rsidR="004D09BD" w:rsidRPr="007652E7" w:rsidRDefault="004D09BD" w:rsidP="004D09BD">
      <w:pPr>
        <w:pStyle w:val="Heading3"/>
        <w:rPr>
          <w:ins w:id="1109" w:author="Fernando Cesar Couto Rodrigues" w:date="2020-05-15T18:30:00Z"/>
          <w:b/>
          <w:bCs/>
          <w:lang w:val="pt-BR"/>
        </w:rPr>
      </w:pPr>
      <w:ins w:id="1110" w:author="Fernando Cesar Couto Rodrigues" w:date="2020-05-15T18:30:00Z">
        <w:r w:rsidRPr="007652E7">
          <w:rPr>
            <w:b/>
            <w:bCs/>
          </w:rPr>
          <w:fldChar w:fldCharType="begin"/>
        </w:r>
        <w:r w:rsidRPr="007652E7">
          <w:rPr>
            <w:b/>
            <w:bCs/>
            <w:lang w:val="pt-BR"/>
          </w:rPr>
          <w:instrText xml:space="preserve"> HYPERLINK "https://www.multisim.com/" \o "Link para cadastro, acesso e utilização em navegadores suportados" </w:instrText>
        </w:r>
        <w:r w:rsidRPr="007652E7">
          <w:rPr>
            <w:b/>
            <w:bCs/>
          </w:rPr>
          <w:fldChar w:fldCharType="separate"/>
        </w:r>
        <w:r w:rsidRPr="007652E7">
          <w:rPr>
            <w:rStyle w:val="Hyperlink"/>
            <w:b/>
            <w:bCs/>
            <w:lang w:val="pt-BR"/>
          </w:rPr>
          <w:t>MULTISIM LIVE</w:t>
        </w:r>
        <w:r w:rsidRPr="007652E7">
          <w:rPr>
            <w:rStyle w:val="Hyperlink"/>
            <w:b/>
            <w:bCs/>
            <w:lang w:val="pt-BR"/>
          </w:rPr>
          <w:fldChar w:fldCharType="end"/>
        </w:r>
        <w:r w:rsidRPr="007652E7">
          <w:rPr>
            <w:b/>
            <w:bCs/>
            <w:lang w:val="pt-BR"/>
          </w:rPr>
          <w:t xml:space="preserve"> (</w:t>
        </w:r>
        <w:proofErr w:type="spellStart"/>
        <w:r w:rsidRPr="007652E7">
          <w:rPr>
            <w:b/>
            <w:bCs/>
            <w:lang w:val="pt-BR"/>
          </w:rPr>
          <w:t>https</w:t>
        </w:r>
        <w:proofErr w:type="spellEnd"/>
        <w:r w:rsidRPr="007652E7">
          <w:rPr>
            <w:b/>
            <w:bCs/>
            <w:lang w:val="pt-BR"/>
          </w:rPr>
          <w:t xml:space="preserve">://www.multisim.com), oferecido gratuitamente pela empresa </w:t>
        </w:r>
        <w:proofErr w:type="spellStart"/>
        <w:r w:rsidRPr="007652E7">
          <w:rPr>
            <w:b/>
            <w:bCs/>
            <w:lang w:val="pt-BR"/>
          </w:rPr>
          <w:t>National</w:t>
        </w:r>
        <w:proofErr w:type="spellEnd"/>
        <w:r w:rsidRPr="007652E7">
          <w:rPr>
            <w:b/>
            <w:bCs/>
            <w:lang w:val="pt-BR"/>
          </w:rPr>
          <w:t xml:space="preserve"> </w:t>
        </w:r>
        <w:proofErr w:type="spellStart"/>
        <w:r w:rsidRPr="007652E7">
          <w:rPr>
            <w:b/>
            <w:bCs/>
            <w:lang w:val="pt-BR"/>
          </w:rPr>
          <w:t>Instruments</w:t>
        </w:r>
        <w:proofErr w:type="spellEnd"/>
        <w:r w:rsidRPr="007652E7">
          <w:rPr>
            <w:b/>
            <w:bCs/>
            <w:lang w:val="pt-BR"/>
          </w:rPr>
          <w:t xml:space="preserve"> após o cadastro de  uma conta pessoal.</w:t>
        </w:r>
      </w:ins>
    </w:p>
    <w:p w14:paraId="31174EF6" w14:textId="77777777" w:rsidR="0015344C" w:rsidRPr="0015344C" w:rsidRDefault="0015344C" w:rsidP="004D09BD">
      <w:pPr>
        <w:pStyle w:val="ListParagraph"/>
        <w:rPr>
          <w:iCs/>
          <w:lang w:val="pt-BR"/>
          <w:rPrChange w:id="1111" w:author="Fernando Cesar Couto Rodrigues" w:date="2020-05-15T13:27:00Z">
            <w:rPr/>
          </w:rPrChange>
        </w:rPr>
        <w:pPrChange w:id="1112" w:author="Fernando Cesar Couto Rodrigues" w:date="2020-05-15T18:30:00Z">
          <w:pPr/>
        </w:pPrChange>
      </w:pPr>
    </w:p>
    <w:sectPr w:rsidR="0015344C" w:rsidRPr="0015344C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D62BF" w14:textId="77777777" w:rsidR="00B01323" w:rsidRDefault="00B01323">
      <w:r>
        <w:separator/>
      </w:r>
    </w:p>
    <w:p w14:paraId="24C21F84" w14:textId="77777777" w:rsidR="00B01323" w:rsidRDefault="00B01323"/>
  </w:endnote>
  <w:endnote w:type="continuationSeparator" w:id="0">
    <w:p w14:paraId="19C94D7C" w14:textId="77777777" w:rsidR="00B01323" w:rsidRDefault="00B01323">
      <w:r>
        <w:continuationSeparator/>
      </w:r>
    </w:p>
    <w:p w14:paraId="5AAE4CFC" w14:textId="77777777" w:rsidR="00B01323" w:rsidRDefault="00B01323"/>
  </w:endnote>
  <w:endnote w:type="continuationNotice" w:id="1">
    <w:p w14:paraId="1815365C" w14:textId="77777777" w:rsidR="00B01323" w:rsidRDefault="00B013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18F48" w14:textId="77777777" w:rsidR="00185AF0" w:rsidRDefault="00793DE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2346F" w14:textId="77777777" w:rsidR="00B01323" w:rsidRDefault="00B01323">
      <w:r>
        <w:separator/>
      </w:r>
    </w:p>
    <w:p w14:paraId="49426363" w14:textId="77777777" w:rsidR="00B01323" w:rsidRDefault="00B01323"/>
  </w:footnote>
  <w:footnote w:type="continuationSeparator" w:id="0">
    <w:p w14:paraId="731AD925" w14:textId="77777777" w:rsidR="00B01323" w:rsidRDefault="00B01323">
      <w:r>
        <w:continuationSeparator/>
      </w:r>
    </w:p>
    <w:p w14:paraId="68096523" w14:textId="77777777" w:rsidR="00B01323" w:rsidRDefault="00B01323"/>
  </w:footnote>
  <w:footnote w:type="continuationNotice" w:id="1">
    <w:p w14:paraId="1E29F0BD" w14:textId="77777777" w:rsidR="00B01323" w:rsidRDefault="00B013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✓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D06F38"/>
    <w:multiLevelType w:val="hybridMultilevel"/>
    <w:tmpl w:val="0F8022F4"/>
    <w:lvl w:ilvl="0" w:tplc="00000001">
      <w:start w:val="1"/>
      <w:numFmt w:val="bullet"/>
      <w:lvlText w:val="✓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97A66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✓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123587C"/>
    <w:multiLevelType w:val="hybridMultilevel"/>
    <w:tmpl w:val="A6BA9C20"/>
    <w:lvl w:ilvl="0" w:tplc="00000001">
      <w:start w:val="1"/>
      <w:numFmt w:val="bullet"/>
      <w:lvlText w:val="✓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4E27BC"/>
    <w:multiLevelType w:val="hybridMultilevel"/>
    <w:tmpl w:val="03E01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354DD"/>
    <w:multiLevelType w:val="hybridMultilevel"/>
    <w:tmpl w:val="F792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rnando Cesar Couto Rodrigues">
    <w15:presenceInfo w15:providerId="Windows Live" w15:userId="74b1cc45faefb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B"/>
    <w:rsid w:val="00003FD0"/>
    <w:rsid w:val="00004D5A"/>
    <w:rsid w:val="00013370"/>
    <w:rsid w:val="0002054A"/>
    <w:rsid w:val="00026FBA"/>
    <w:rsid w:val="000339A7"/>
    <w:rsid w:val="000352A3"/>
    <w:rsid w:val="00037C0A"/>
    <w:rsid w:val="00042813"/>
    <w:rsid w:val="000431B4"/>
    <w:rsid w:val="000436AC"/>
    <w:rsid w:val="0004651C"/>
    <w:rsid w:val="00050EEF"/>
    <w:rsid w:val="00051E09"/>
    <w:rsid w:val="00052043"/>
    <w:rsid w:val="0005401D"/>
    <w:rsid w:val="00054598"/>
    <w:rsid w:val="00062D98"/>
    <w:rsid w:val="00062F4B"/>
    <w:rsid w:val="00067FA8"/>
    <w:rsid w:val="000703AF"/>
    <w:rsid w:val="00070F86"/>
    <w:rsid w:val="0007302D"/>
    <w:rsid w:val="000737A1"/>
    <w:rsid w:val="00074FBD"/>
    <w:rsid w:val="0008499B"/>
    <w:rsid w:val="000859CF"/>
    <w:rsid w:val="00087E4C"/>
    <w:rsid w:val="00094FBE"/>
    <w:rsid w:val="00095B96"/>
    <w:rsid w:val="000963D7"/>
    <w:rsid w:val="00097978"/>
    <w:rsid w:val="00097ACE"/>
    <w:rsid w:val="000A6BF1"/>
    <w:rsid w:val="000B6E4E"/>
    <w:rsid w:val="000C7E48"/>
    <w:rsid w:val="000D50C7"/>
    <w:rsid w:val="000E2078"/>
    <w:rsid w:val="000F3068"/>
    <w:rsid w:val="000F5610"/>
    <w:rsid w:val="000F7674"/>
    <w:rsid w:val="00105C28"/>
    <w:rsid w:val="0010682A"/>
    <w:rsid w:val="001139CE"/>
    <w:rsid w:val="00114028"/>
    <w:rsid w:val="001148FC"/>
    <w:rsid w:val="00132629"/>
    <w:rsid w:val="0013321B"/>
    <w:rsid w:val="00146AFB"/>
    <w:rsid w:val="0015344C"/>
    <w:rsid w:val="001545D9"/>
    <w:rsid w:val="00160230"/>
    <w:rsid w:val="00166FA6"/>
    <w:rsid w:val="001739D0"/>
    <w:rsid w:val="00184599"/>
    <w:rsid w:val="00185AF0"/>
    <w:rsid w:val="00185D21"/>
    <w:rsid w:val="00192002"/>
    <w:rsid w:val="00197E73"/>
    <w:rsid w:val="001A33A6"/>
    <w:rsid w:val="001A4101"/>
    <w:rsid w:val="001B1F34"/>
    <w:rsid w:val="001B3C16"/>
    <w:rsid w:val="001B4BC5"/>
    <w:rsid w:val="001C4C34"/>
    <w:rsid w:val="001D59E3"/>
    <w:rsid w:val="001E0E27"/>
    <w:rsid w:val="001E4F96"/>
    <w:rsid w:val="001E6EDB"/>
    <w:rsid w:val="001F21E0"/>
    <w:rsid w:val="001F286B"/>
    <w:rsid w:val="001F3E67"/>
    <w:rsid w:val="001F4987"/>
    <w:rsid w:val="001F4A03"/>
    <w:rsid w:val="001F78E2"/>
    <w:rsid w:val="00202354"/>
    <w:rsid w:val="00202CB7"/>
    <w:rsid w:val="00222FE8"/>
    <w:rsid w:val="002250F5"/>
    <w:rsid w:val="00225A0D"/>
    <w:rsid w:val="00230879"/>
    <w:rsid w:val="0023793B"/>
    <w:rsid w:val="00247199"/>
    <w:rsid w:val="002514A9"/>
    <w:rsid w:val="00262360"/>
    <w:rsid w:val="00265153"/>
    <w:rsid w:val="002666DE"/>
    <w:rsid w:val="00267744"/>
    <w:rsid w:val="00267ED3"/>
    <w:rsid w:val="00290A9A"/>
    <w:rsid w:val="00292AC1"/>
    <w:rsid w:val="002934DB"/>
    <w:rsid w:val="00293C12"/>
    <w:rsid w:val="002A1F5B"/>
    <w:rsid w:val="002C3BF2"/>
    <w:rsid w:val="002C44CA"/>
    <w:rsid w:val="002D3DC8"/>
    <w:rsid w:val="002E0F41"/>
    <w:rsid w:val="002E65C3"/>
    <w:rsid w:val="002E713B"/>
    <w:rsid w:val="002F21F0"/>
    <w:rsid w:val="002F4214"/>
    <w:rsid w:val="003005C3"/>
    <w:rsid w:val="00302295"/>
    <w:rsid w:val="00304103"/>
    <w:rsid w:val="003041B0"/>
    <w:rsid w:val="003119E9"/>
    <w:rsid w:val="0031794A"/>
    <w:rsid w:val="00322CBA"/>
    <w:rsid w:val="00323391"/>
    <w:rsid w:val="00327CA0"/>
    <w:rsid w:val="00330600"/>
    <w:rsid w:val="003321C2"/>
    <w:rsid w:val="003329DE"/>
    <w:rsid w:val="00332F94"/>
    <w:rsid w:val="00334B41"/>
    <w:rsid w:val="00344690"/>
    <w:rsid w:val="00351AB0"/>
    <w:rsid w:val="0036391D"/>
    <w:rsid w:val="00377079"/>
    <w:rsid w:val="00382CDA"/>
    <w:rsid w:val="00386E4E"/>
    <w:rsid w:val="00387B5C"/>
    <w:rsid w:val="00396A3A"/>
    <w:rsid w:val="003A0DF7"/>
    <w:rsid w:val="003A3484"/>
    <w:rsid w:val="003A61F3"/>
    <w:rsid w:val="003B10AD"/>
    <w:rsid w:val="003B569F"/>
    <w:rsid w:val="003B59B7"/>
    <w:rsid w:val="003C388F"/>
    <w:rsid w:val="003C3A6E"/>
    <w:rsid w:val="003D3318"/>
    <w:rsid w:val="003D7022"/>
    <w:rsid w:val="003E322C"/>
    <w:rsid w:val="003E5A48"/>
    <w:rsid w:val="003E5C29"/>
    <w:rsid w:val="003E68FD"/>
    <w:rsid w:val="003E74C4"/>
    <w:rsid w:val="003F0622"/>
    <w:rsid w:val="003F35DA"/>
    <w:rsid w:val="00400416"/>
    <w:rsid w:val="00401E23"/>
    <w:rsid w:val="00402DDD"/>
    <w:rsid w:val="00404D80"/>
    <w:rsid w:val="00406954"/>
    <w:rsid w:val="00413641"/>
    <w:rsid w:val="00417D2D"/>
    <w:rsid w:val="00421EF4"/>
    <w:rsid w:val="00427966"/>
    <w:rsid w:val="00432E9D"/>
    <w:rsid w:val="00434706"/>
    <w:rsid w:val="00435399"/>
    <w:rsid w:val="00441041"/>
    <w:rsid w:val="00445A48"/>
    <w:rsid w:val="00446EF6"/>
    <w:rsid w:val="00451497"/>
    <w:rsid w:val="00451AD7"/>
    <w:rsid w:val="00456FE9"/>
    <w:rsid w:val="004643BA"/>
    <w:rsid w:val="00467B94"/>
    <w:rsid w:val="00470497"/>
    <w:rsid w:val="00474CFF"/>
    <w:rsid w:val="00480720"/>
    <w:rsid w:val="00481CD4"/>
    <w:rsid w:val="0048517C"/>
    <w:rsid w:val="00487E77"/>
    <w:rsid w:val="00492171"/>
    <w:rsid w:val="00493644"/>
    <w:rsid w:val="004A0514"/>
    <w:rsid w:val="004A0561"/>
    <w:rsid w:val="004A5639"/>
    <w:rsid w:val="004B0904"/>
    <w:rsid w:val="004B2034"/>
    <w:rsid w:val="004D09BD"/>
    <w:rsid w:val="004D5C6D"/>
    <w:rsid w:val="004E0D25"/>
    <w:rsid w:val="004E60FC"/>
    <w:rsid w:val="004E6F49"/>
    <w:rsid w:val="004F22F6"/>
    <w:rsid w:val="004F272D"/>
    <w:rsid w:val="004F48B6"/>
    <w:rsid w:val="0050014A"/>
    <w:rsid w:val="00504F00"/>
    <w:rsid w:val="00506080"/>
    <w:rsid w:val="005108CC"/>
    <w:rsid w:val="00512033"/>
    <w:rsid w:val="0051241C"/>
    <w:rsid w:val="00515486"/>
    <w:rsid w:val="005211B3"/>
    <w:rsid w:val="00523BE6"/>
    <w:rsid w:val="00526C21"/>
    <w:rsid w:val="005309FC"/>
    <w:rsid w:val="00537708"/>
    <w:rsid w:val="00540307"/>
    <w:rsid w:val="005417E2"/>
    <w:rsid w:val="005419BD"/>
    <w:rsid w:val="0055129F"/>
    <w:rsid w:val="005530DD"/>
    <w:rsid w:val="005657C8"/>
    <w:rsid w:val="00566B84"/>
    <w:rsid w:val="00570A51"/>
    <w:rsid w:val="00570D66"/>
    <w:rsid w:val="0057335A"/>
    <w:rsid w:val="0057531C"/>
    <w:rsid w:val="00576128"/>
    <w:rsid w:val="00577B03"/>
    <w:rsid w:val="005806E7"/>
    <w:rsid w:val="0058302A"/>
    <w:rsid w:val="005869A5"/>
    <w:rsid w:val="0058702F"/>
    <w:rsid w:val="00592A7A"/>
    <w:rsid w:val="005930C2"/>
    <w:rsid w:val="00596F12"/>
    <w:rsid w:val="005A4729"/>
    <w:rsid w:val="005A4F66"/>
    <w:rsid w:val="005A7160"/>
    <w:rsid w:val="005B43BC"/>
    <w:rsid w:val="005C3497"/>
    <w:rsid w:val="005E69E3"/>
    <w:rsid w:val="005F35F5"/>
    <w:rsid w:val="005F7A12"/>
    <w:rsid w:val="006137D7"/>
    <w:rsid w:val="006146A8"/>
    <w:rsid w:val="00616743"/>
    <w:rsid w:val="00616767"/>
    <w:rsid w:val="006222D9"/>
    <w:rsid w:val="00622761"/>
    <w:rsid w:val="00624389"/>
    <w:rsid w:val="00624A4F"/>
    <w:rsid w:val="00627DA5"/>
    <w:rsid w:val="0063063E"/>
    <w:rsid w:val="00631E5F"/>
    <w:rsid w:val="00634C98"/>
    <w:rsid w:val="00636E8B"/>
    <w:rsid w:val="00637E3F"/>
    <w:rsid w:val="00650C93"/>
    <w:rsid w:val="006528FB"/>
    <w:rsid w:val="0066341B"/>
    <w:rsid w:val="00665ACA"/>
    <w:rsid w:val="0067292A"/>
    <w:rsid w:val="00672B2C"/>
    <w:rsid w:val="006805CC"/>
    <w:rsid w:val="00684DFF"/>
    <w:rsid w:val="00690BAA"/>
    <w:rsid w:val="00697052"/>
    <w:rsid w:val="006A0C74"/>
    <w:rsid w:val="006B3B13"/>
    <w:rsid w:val="006B6CB1"/>
    <w:rsid w:val="006B71A0"/>
    <w:rsid w:val="006C1B0C"/>
    <w:rsid w:val="006C2494"/>
    <w:rsid w:val="006C48B2"/>
    <w:rsid w:val="006D3D41"/>
    <w:rsid w:val="006D7805"/>
    <w:rsid w:val="006E48E5"/>
    <w:rsid w:val="006E600A"/>
    <w:rsid w:val="006E7BA6"/>
    <w:rsid w:val="006F3954"/>
    <w:rsid w:val="006F6855"/>
    <w:rsid w:val="007105AF"/>
    <w:rsid w:val="00713A49"/>
    <w:rsid w:val="00716305"/>
    <w:rsid w:val="0072060A"/>
    <w:rsid w:val="00725C98"/>
    <w:rsid w:val="00736519"/>
    <w:rsid w:val="00737C65"/>
    <w:rsid w:val="00740794"/>
    <w:rsid w:val="00741A2D"/>
    <w:rsid w:val="00746439"/>
    <w:rsid w:val="00746C22"/>
    <w:rsid w:val="0075334F"/>
    <w:rsid w:val="00755327"/>
    <w:rsid w:val="007600FB"/>
    <w:rsid w:val="007726B2"/>
    <w:rsid w:val="007770F1"/>
    <w:rsid w:val="0078537E"/>
    <w:rsid w:val="00793DE5"/>
    <w:rsid w:val="00794C6D"/>
    <w:rsid w:val="007A3087"/>
    <w:rsid w:val="007A41DB"/>
    <w:rsid w:val="007A43EE"/>
    <w:rsid w:val="007C1637"/>
    <w:rsid w:val="007C7722"/>
    <w:rsid w:val="007D38D8"/>
    <w:rsid w:val="007D435E"/>
    <w:rsid w:val="007D43B7"/>
    <w:rsid w:val="007D5AFE"/>
    <w:rsid w:val="00803B6D"/>
    <w:rsid w:val="008120B9"/>
    <w:rsid w:val="00813CF4"/>
    <w:rsid w:val="008212B2"/>
    <w:rsid w:val="00825A34"/>
    <w:rsid w:val="00825F7A"/>
    <w:rsid w:val="00831EB6"/>
    <w:rsid w:val="00833CEB"/>
    <w:rsid w:val="0083503A"/>
    <w:rsid w:val="0084589C"/>
    <w:rsid w:val="00852E82"/>
    <w:rsid w:val="00862908"/>
    <w:rsid w:val="008639ED"/>
    <w:rsid w:val="0088062F"/>
    <w:rsid w:val="00882096"/>
    <w:rsid w:val="00882EB5"/>
    <w:rsid w:val="00887DE0"/>
    <w:rsid w:val="00893D01"/>
    <w:rsid w:val="00896ED0"/>
    <w:rsid w:val="008A10E5"/>
    <w:rsid w:val="008A6044"/>
    <w:rsid w:val="008A6C25"/>
    <w:rsid w:val="008B32A9"/>
    <w:rsid w:val="008B52D3"/>
    <w:rsid w:val="008B5F8D"/>
    <w:rsid w:val="008B60D2"/>
    <w:rsid w:val="008B63D9"/>
    <w:rsid w:val="008B6AE6"/>
    <w:rsid w:val="008C05D9"/>
    <w:rsid w:val="008C33E0"/>
    <w:rsid w:val="008D0835"/>
    <w:rsid w:val="008E6841"/>
    <w:rsid w:val="008F1624"/>
    <w:rsid w:val="009006D6"/>
    <w:rsid w:val="00900F33"/>
    <w:rsid w:val="00903B41"/>
    <w:rsid w:val="00916A01"/>
    <w:rsid w:val="00927C5D"/>
    <w:rsid w:val="0093386A"/>
    <w:rsid w:val="00933F6F"/>
    <w:rsid w:val="00943DBF"/>
    <w:rsid w:val="0094729C"/>
    <w:rsid w:val="00952D85"/>
    <w:rsid w:val="00956B6C"/>
    <w:rsid w:val="009578FB"/>
    <w:rsid w:val="009634F6"/>
    <w:rsid w:val="00980844"/>
    <w:rsid w:val="00982259"/>
    <w:rsid w:val="00982910"/>
    <w:rsid w:val="00992AC9"/>
    <w:rsid w:val="00993BBD"/>
    <w:rsid w:val="009948A5"/>
    <w:rsid w:val="009A235B"/>
    <w:rsid w:val="009A331E"/>
    <w:rsid w:val="009A6229"/>
    <w:rsid w:val="009A635E"/>
    <w:rsid w:val="009B250B"/>
    <w:rsid w:val="009C02B7"/>
    <w:rsid w:val="009C44D1"/>
    <w:rsid w:val="009C7366"/>
    <w:rsid w:val="009C7A7E"/>
    <w:rsid w:val="009D0143"/>
    <w:rsid w:val="009D769F"/>
    <w:rsid w:val="009E163B"/>
    <w:rsid w:val="00A10E31"/>
    <w:rsid w:val="00A17DC2"/>
    <w:rsid w:val="00A2683D"/>
    <w:rsid w:val="00A26C69"/>
    <w:rsid w:val="00A33446"/>
    <w:rsid w:val="00A425A8"/>
    <w:rsid w:val="00A43F29"/>
    <w:rsid w:val="00A50A12"/>
    <w:rsid w:val="00A51F27"/>
    <w:rsid w:val="00A57A32"/>
    <w:rsid w:val="00A64C83"/>
    <w:rsid w:val="00A65971"/>
    <w:rsid w:val="00A72647"/>
    <w:rsid w:val="00A7482B"/>
    <w:rsid w:val="00A84CE5"/>
    <w:rsid w:val="00A90007"/>
    <w:rsid w:val="00A905FC"/>
    <w:rsid w:val="00A912FD"/>
    <w:rsid w:val="00A9150A"/>
    <w:rsid w:val="00A929C4"/>
    <w:rsid w:val="00A960EC"/>
    <w:rsid w:val="00AA135D"/>
    <w:rsid w:val="00AA4462"/>
    <w:rsid w:val="00AA60C4"/>
    <w:rsid w:val="00AB468C"/>
    <w:rsid w:val="00AB56FF"/>
    <w:rsid w:val="00AB77D6"/>
    <w:rsid w:val="00AF0F90"/>
    <w:rsid w:val="00AF6F1C"/>
    <w:rsid w:val="00B01323"/>
    <w:rsid w:val="00B03075"/>
    <w:rsid w:val="00B100DF"/>
    <w:rsid w:val="00B12C1C"/>
    <w:rsid w:val="00B13770"/>
    <w:rsid w:val="00B156F0"/>
    <w:rsid w:val="00B17C90"/>
    <w:rsid w:val="00B17ECD"/>
    <w:rsid w:val="00B21F54"/>
    <w:rsid w:val="00B2510A"/>
    <w:rsid w:val="00B27112"/>
    <w:rsid w:val="00B316E1"/>
    <w:rsid w:val="00B31F5F"/>
    <w:rsid w:val="00B325CA"/>
    <w:rsid w:val="00B3481B"/>
    <w:rsid w:val="00B356FA"/>
    <w:rsid w:val="00B359BD"/>
    <w:rsid w:val="00B36445"/>
    <w:rsid w:val="00B374FB"/>
    <w:rsid w:val="00B43B2A"/>
    <w:rsid w:val="00B533D3"/>
    <w:rsid w:val="00B57BA3"/>
    <w:rsid w:val="00B66AB2"/>
    <w:rsid w:val="00B80D5E"/>
    <w:rsid w:val="00B8183D"/>
    <w:rsid w:val="00B81A0E"/>
    <w:rsid w:val="00B82B22"/>
    <w:rsid w:val="00B83191"/>
    <w:rsid w:val="00B85DF7"/>
    <w:rsid w:val="00B8703C"/>
    <w:rsid w:val="00B87869"/>
    <w:rsid w:val="00BA0054"/>
    <w:rsid w:val="00BA074E"/>
    <w:rsid w:val="00BA2DF2"/>
    <w:rsid w:val="00BA63D3"/>
    <w:rsid w:val="00BB058D"/>
    <w:rsid w:val="00BB1D52"/>
    <w:rsid w:val="00BB5CB7"/>
    <w:rsid w:val="00BC01DC"/>
    <w:rsid w:val="00BD135A"/>
    <w:rsid w:val="00BD45F1"/>
    <w:rsid w:val="00BE4574"/>
    <w:rsid w:val="00BF1330"/>
    <w:rsid w:val="00BF13F3"/>
    <w:rsid w:val="00BF5A71"/>
    <w:rsid w:val="00BF6220"/>
    <w:rsid w:val="00C01AF8"/>
    <w:rsid w:val="00C03CD3"/>
    <w:rsid w:val="00C07104"/>
    <w:rsid w:val="00C101F7"/>
    <w:rsid w:val="00C11D2A"/>
    <w:rsid w:val="00C139C4"/>
    <w:rsid w:val="00C2598D"/>
    <w:rsid w:val="00C26340"/>
    <w:rsid w:val="00C3428A"/>
    <w:rsid w:val="00C35138"/>
    <w:rsid w:val="00C36BAD"/>
    <w:rsid w:val="00C554FB"/>
    <w:rsid w:val="00C601AF"/>
    <w:rsid w:val="00C6582F"/>
    <w:rsid w:val="00C70CAF"/>
    <w:rsid w:val="00C7321E"/>
    <w:rsid w:val="00C803BA"/>
    <w:rsid w:val="00C80EEB"/>
    <w:rsid w:val="00C81369"/>
    <w:rsid w:val="00C85369"/>
    <w:rsid w:val="00C87463"/>
    <w:rsid w:val="00C87E36"/>
    <w:rsid w:val="00C921EE"/>
    <w:rsid w:val="00C9448F"/>
    <w:rsid w:val="00CA1CC0"/>
    <w:rsid w:val="00CA3EDF"/>
    <w:rsid w:val="00CB2BF4"/>
    <w:rsid w:val="00CC0372"/>
    <w:rsid w:val="00CC44C5"/>
    <w:rsid w:val="00CC5120"/>
    <w:rsid w:val="00CD6B4E"/>
    <w:rsid w:val="00CF0203"/>
    <w:rsid w:val="00CF2D87"/>
    <w:rsid w:val="00D012E6"/>
    <w:rsid w:val="00D04474"/>
    <w:rsid w:val="00D07E0D"/>
    <w:rsid w:val="00D10EF6"/>
    <w:rsid w:val="00D11E3A"/>
    <w:rsid w:val="00D12797"/>
    <w:rsid w:val="00D179B4"/>
    <w:rsid w:val="00D267B4"/>
    <w:rsid w:val="00D31385"/>
    <w:rsid w:val="00D31E0E"/>
    <w:rsid w:val="00D31ECD"/>
    <w:rsid w:val="00D32C8A"/>
    <w:rsid w:val="00D33157"/>
    <w:rsid w:val="00D421F1"/>
    <w:rsid w:val="00D50491"/>
    <w:rsid w:val="00D57AAC"/>
    <w:rsid w:val="00D57C19"/>
    <w:rsid w:val="00D7325C"/>
    <w:rsid w:val="00D7520D"/>
    <w:rsid w:val="00D7544F"/>
    <w:rsid w:val="00D76F5D"/>
    <w:rsid w:val="00D77E6E"/>
    <w:rsid w:val="00D86668"/>
    <w:rsid w:val="00D92A05"/>
    <w:rsid w:val="00D92A79"/>
    <w:rsid w:val="00D93800"/>
    <w:rsid w:val="00D9564E"/>
    <w:rsid w:val="00D962BE"/>
    <w:rsid w:val="00DA6563"/>
    <w:rsid w:val="00DB2B43"/>
    <w:rsid w:val="00DC4D78"/>
    <w:rsid w:val="00DD0EBA"/>
    <w:rsid w:val="00DD2DDD"/>
    <w:rsid w:val="00DD4D70"/>
    <w:rsid w:val="00DD708B"/>
    <w:rsid w:val="00DE12D0"/>
    <w:rsid w:val="00DE1879"/>
    <w:rsid w:val="00DE2431"/>
    <w:rsid w:val="00DF66DA"/>
    <w:rsid w:val="00E0217E"/>
    <w:rsid w:val="00E02639"/>
    <w:rsid w:val="00E0422C"/>
    <w:rsid w:val="00E07A2C"/>
    <w:rsid w:val="00E07C3C"/>
    <w:rsid w:val="00E343B1"/>
    <w:rsid w:val="00E41080"/>
    <w:rsid w:val="00E414B0"/>
    <w:rsid w:val="00E502B6"/>
    <w:rsid w:val="00E50AA0"/>
    <w:rsid w:val="00E556B6"/>
    <w:rsid w:val="00E6199E"/>
    <w:rsid w:val="00E74BBB"/>
    <w:rsid w:val="00E74CE6"/>
    <w:rsid w:val="00E77DB0"/>
    <w:rsid w:val="00E8219B"/>
    <w:rsid w:val="00E83534"/>
    <w:rsid w:val="00E93183"/>
    <w:rsid w:val="00E942DE"/>
    <w:rsid w:val="00E978A6"/>
    <w:rsid w:val="00EA3031"/>
    <w:rsid w:val="00EA66A6"/>
    <w:rsid w:val="00EC04E2"/>
    <w:rsid w:val="00EC2731"/>
    <w:rsid w:val="00ED2518"/>
    <w:rsid w:val="00ED53A5"/>
    <w:rsid w:val="00ED5FF6"/>
    <w:rsid w:val="00EF34BB"/>
    <w:rsid w:val="00EF5825"/>
    <w:rsid w:val="00F00172"/>
    <w:rsid w:val="00F00748"/>
    <w:rsid w:val="00F01781"/>
    <w:rsid w:val="00F028B1"/>
    <w:rsid w:val="00F07246"/>
    <w:rsid w:val="00F1308D"/>
    <w:rsid w:val="00F13DBF"/>
    <w:rsid w:val="00F20BC4"/>
    <w:rsid w:val="00F21474"/>
    <w:rsid w:val="00F227C4"/>
    <w:rsid w:val="00F26F14"/>
    <w:rsid w:val="00F30348"/>
    <w:rsid w:val="00F3263E"/>
    <w:rsid w:val="00F34917"/>
    <w:rsid w:val="00F377E7"/>
    <w:rsid w:val="00F53FF2"/>
    <w:rsid w:val="00F7066B"/>
    <w:rsid w:val="00F829B0"/>
    <w:rsid w:val="00F908F2"/>
    <w:rsid w:val="00FB3FC6"/>
    <w:rsid w:val="00FB4260"/>
    <w:rsid w:val="00FB5E38"/>
    <w:rsid w:val="00FC01E0"/>
    <w:rsid w:val="00FC26FD"/>
    <w:rsid w:val="00FC7AA9"/>
    <w:rsid w:val="00FD06F5"/>
    <w:rsid w:val="00FD6878"/>
    <w:rsid w:val="00FD74E7"/>
    <w:rsid w:val="00FD7B08"/>
    <w:rsid w:val="00FE36FE"/>
    <w:rsid w:val="00FE4081"/>
    <w:rsid w:val="00FE4A2B"/>
    <w:rsid w:val="00FE4B07"/>
    <w:rsid w:val="00FE696D"/>
    <w:rsid w:val="00FF08C3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0E848"/>
  <w15:chartTrackingRefBased/>
  <w15:docId w15:val="{8ABBAA95-B437-E34A-A72C-58AD0ABD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73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BR" w:eastAsia="en-U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="MS Mincho" w:hAnsiTheme="majorHAnsi" w:cstheme="minorBidi"/>
      <w:caps/>
      <w:color w:val="2E2E2E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ind w:left="360"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ind w:left="360"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 w:line="288" w:lineRule="auto"/>
    </w:pPr>
    <w:rPr>
      <w:rFonts w:asciiTheme="minorHAnsi" w:eastAsia="MS Mincho" w:hAnsiTheme="minorHAnsi" w:cstheme="minorBidi"/>
      <w:color w:val="707070" w:themeColor="accent1"/>
      <w:sz w:val="28"/>
      <w:szCs w:val="2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B10AD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C02B7"/>
    <w:pPr>
      <w:spacing w:after="120" w:line="288" w:lineRule="auto"/>
      <w:ind w:left="720"/>
      <w:contextualSpacing/>
    </w:pPr>
    <w:rPr>
      <w:rFonts w:asciiTheme="minorHAnsi" w:eastAsia="MS Mincho" w:hAnsiTheme="minorHAnsi" w:cstheme="minorBidi"/>
      <w:color w:val="707070" w:themeColor="accent1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6E7"/>
    <w:pPr>
      <w:ind w:left="360"/>
    </w:pPr>
    <w:rPr>
      <w:rFonts w:eastAsia="MS Mincho"/>
      <w:color w:val="707070" w:themeColor="accent1"/>
      <w:sz w:val="18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E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13770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rnando/Library/Containers/com.microsoft.Word/Data/Library/Application%20Support/Microsoft/Office/16.0/DTS/en-US%7b98FE3186-C1CD-C048-B4FC-B5F3C7C4349F%7d/%7b9848765F-15F4-4345-B620-6F530C9D6B9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{9848765F-15F4-4345-B620-6F530C9D6B98}tf10002082.dotx</Template>
  <TotalTime>254</TotalTime>
  <Pages>6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Fernando Cesar Couto Rodrigues</cp:lastModifiedBy>
  <cp:revision>226</cp:revision>
  <dcterms:created xsi:type="dcterms:W3CDTF">2020-05-15T17:20:00Z</dcterms:created>
  <dcterms:modified xsi:type="dcterms:W3CDTF">2020-05-16T17:14:00Z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